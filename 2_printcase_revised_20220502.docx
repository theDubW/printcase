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E4B4A" w14:textId="59FFD6CC" w:rsidR="003A7775" w:rsidRDefault="00CA632E" w:rsidP="003A7775">
      <w:pPr>
        <w:jc w:val="center"/>
      </w:pPr>
      <w:proofErr w:type="spellStart"/>
      <w:r>
        <w:rPr>
          <w:rFonts w:asciiTheme="majorHAnsi" w:eastAsiaTheme="majorEastAsia" w:hAnsiTheme="majorHAnsi" w:cstheme="majorBidi"/>
          <w:spacing w:val="-10"/>
          <w:kern w:val="28"/>
          <w:sz w:val="56"/>
          <w:szCs w:val="56"/>
        </w:rPr>
        <w:t>p</w:t>
      </w:r>
      <w:r w:rsidR="008E5C83" w:rsidRPr="008E5C83">
        <w:rPr>
          <w:rFonts w:asciiTheme="majorHAnsi" w:eastAsiaTheme="majorEastAsia" w:hAnsiTheme="majorHAnsi" w:cstheme="majorBidi"/>
          <w:spacing w:val="-10"/>
          <w:kern w:val="28"/>
          <w:sz w:val="56"/>
          <w:szCs w:val="56"/>
        </w:rPr>
        <w:t>rintcase</w:t>
      </w:r>
      <w:proofErr w:type="spellEnd"/>
      <w:r>
        <w:rPr>
          <w:rFonts w:asciiTheme="majorHAnsi" w:eastAsiaTheme="majorEastAsia" w:hAnsiTheme="majorHAnsi" w:cstheme="majorBidi"/>
          <w:spacing w:val="-10"/>
          <w:kern w:val="28"/>
          <w:sz w:val="56"/>
          <w:szCs w:val="56"/>
        </w:rPr>
        <w:t xml:space="preserve">: </w:t>
      </w:r>
      <w:r w:rsidR="008E5C83" w:rsidRPr="008E5C83">
        <w:rPr>
          <w:rFonts w:asciiTheme="majorHAnsi" w:eastAsiaTheme="majorEastAsia" w:hAnsiTheme="majorHAnsi" w:cstheme="majorBidi"/>
          <w:spacing w:val="-10"/>
          <w:kern w:val="28"/>
          <w:sz w:val="56"/>
          <w:szCs w:val="56"/>
        </w:rPr>
        <w:t xml:space="preserve">A Stata </w:t>
      </w:r>
      <w:r w:rsidR="007F58A5">
        <w:rPr>
          <w:rFonts w:asciiTheme="majorHAnsi" w:eastAsiaTheme="majorEastAsia" w:hAnsiTheme="majorHAnsi" w:cstheme="majorBidi"/>
          <w:spacing w:val="-10"/>
          <w:kern w:val="28"/>
          <w:sz w:val="56"/>
          <w:szCs w:val="56"/>
        </w:rPr>
        <w:t>c</w:t>
      </w:r>
      <w:r w:rsidR="008E5C83" w:rsidRPr="008E5C83">
        <w:rPr>
          <w:rFonts w:asciiTheme="majorHAnsi" w:eastAsiaTheme="majorEastAsia" w:hAnsiTheme="majorHAnsi" w:cstheme="majorBidi"/>
          <w:spacing w:val="-10"/>
          <w:kern w:val="28"/>
          <w:sz w:val="56"/>
          <w:szCs w:val="56"/>
        </w:rPr>
        <w:t>ommand</w:t>
      </w:r>
      <w:r>
        <w:rPr>
          <w:rFonts w:asciiTheme="majorHAnsi" w:eastAsiaTheme="majorEastAsia" w:hAnsiTheme="majorHAnsi" w:cstheme="majorBidi"/>
          <w:spacing w:val="-10"/>
          <w:kern w:val="28"/>
          <w:sz w:val="56"/>
          <w:szCs w:val="56"/>
        </w:rPr>
        <w:t xml:space="preserve"> for </w:t>
      </w:r>
      <w:r w:rsidR="007F58A5">
        <w:rPr>
          <w:rFonts w:asciiTheme="majorHAnsi" w:eastAsiaTheme="majorEastAsia" w:hAnsiTheme="majorHAnsi" w:cstheme="majorBidi"/>
          <w:spacing w:val="-10"/>
          <w:kern w:val="28"/>
          <w:sz w:val="56"/>
          <w:szCs w:val="56"/>
        </w:rPr>
        <w:t>v</w:t>
      </w:r>
      <w:r w:rsidRPr="008E5C83">
        <w:rPr>
          <w:rFonts w:asciiTheme="majorHAnsi" w:eastAsiaTheme="majorEastAsia" w:hAnsiTheme="majorHAnsi" w:cstheme="majorBidi"/>
          <w:spacing w:val="-10"/>
          <w:kern w:val="28"/>
          <w:sz w:val="56"/>
          <w:szCs w:val="56"/>
        </w:rPr>
        <w:t xml:space="preserve">isualizing </w:t>
      </w:r>
      <w:r w:rsidR="007F58A5">
        <w:rPr>
          <w:rFonts w:asciiTheme="majorHAnsi" w:eastAsiaTheme="majorEastAsia" w:hAnsiTheme="majorHAnsi" w:cstheme="majorBidi"/>
          <w:spacing w:val="-10"/>
          <w:kern w:val="28"/>
          <w:sz w:val="56"/>
          <w:szCs w:val="56"/>
        </w:rPr>
        <w:t>s</w:t>
      </w:r>
      <w:r>
        <w:rPr>
          <w:rFonts w:asciiTheme="majorHAnsi" w:eastAsiaTheme="majorEastAsia" w:hAnsiTheme="majorHAnsi" w:cstheme="majorBidi"/>
          <w:spacing w:val="-10"/>
          <w:kern w:val="28"/>
          <w:sz w:val="56"/>
          <w:szCs w:val="56"/>
        </w:rPr>
        <w:t xml:space="preserve">ingle </w:t>
      </w:r>
      <w:r w:rsidR="007F58A5">
        <w:rPr>
          <w:rFonts w:asciiTheme="majorHAnsi" w:eastAsiaTheme="majorEastAsia" w:hAnsiTheme="majorHAnsi" w:cstheme="majorBidi"/>
          <w:spacing w:val="-10"/>
          <w:kern w:val="28"/>
          <w:sz w:val="56"/>
          <w:szCs w:val="56"/>
        </w:rPr>
        <w:t>o</w:t>
      </w:r>
      <w:r w:rsidRPr="008E5C83">
        <w:rPr>
          <w:rFonts w:asciiTheme="majorHAnsi" w:eastAsiaTheme="majorEastAsia" w:hAnsiTheme="majorHAnsi" w:cstheme="majorBidi"/>
          <w:spacing w:val="-10"/>
          <w:kern w:val="28"/>
          <w:sz w:val="56"/>
          <w:szCs w:val="56"/>
        </w:rPr>
        <w:t>bservations</w:t>
      </w:r>
    </w:p>
    <w:p w14:paraId="42526418" w14:textId="2699882C" w:rsidR="00CA632E" w:rsidRDefault="00CA632E" w:rsidP="003A7775">
      <w:pPr>
        <w:jc w:val="center"/>
      </w:pPr>
    </w:p>
    <w:p w14:paraId="6B09BF26" w14:textId="77777777" w:rsidR="00591F09" w:rsidRDefault="00591F09" w:rsidP="003A7775">
      <w:pPr>
        <w:jc w:val="center"/>
      </w:pPr>
    </w:p>
    <w:p w14:paraId="413B3771" w14:textId="45B0E000" w:rsidR="003A7775" w:rsidRDefault="003A7775" w:rsidP="003A7775">
      <w:pPr>
        <w:jc w:val="center"/>
      </w:pPr>
      <w:r>
        <w:t>Max Weinreb</w:t>
      </w:r>
      <w:r w:rsidR="00CA632E">
        <w:t>, Austin, TX</w:t>
      </w:r>
    </w:p>
    <w:p w14:paraId="17CAB090" w14:textId="0C3A12E9" w:rsidR="003A7775" w:rsidRDefault="003A7775" w:rsidP="003A7775">
      <w:pPr>
        <w:jc w:val="center"/>
      </w:pPr>
      <w:r>
        <w:t>Jenny Trinitapoli</w:t>
      </w:r>
      <w:r w:rsidR="00CA632E">
        <w:t>, Chicago, IL</w:t>
      </w:r>
      <w:r w:rsidR="00403D42">
        <w:t>, jennytrini@uchicago.edu</w:t>
      </w:r>
    </w:p>
    <w:p w14:paraId="55E434DD" w14:textId="3852C516" w:rsidR="003A7775" w:rsidRDefault="003A7775" w:rsidP="003A7775">
      <w:pPr>
        <w:jc w:val="center"/>
      </w:pPr>
    </w:p>
    <w:p w14:paraId="5A5FC1C5" w14:textId="77777777" w:rsidR="00591F09" w:rsidRDefault="00591F09" w:rsidP="003A7775">
      <w:pPr>
        <w:jc w:val="center"/>
      </w:pPr>
    </w:p>
    <w:p w14:paraId="2ECCF71A" w14:textId="5C79A9FB" w:rsidR="003A7775" w:rsidRDefault="003A7775" w:rsidP="003A7775">
      <w:pPr>
        <w:ind w:left="720"/>
      </w:pPr>
      <w:r>
        <w:rPr>
          <w:b/>
          <w:bCs/>
        </w:rPr>
        <w:t xml:space="preserve">Abstract. </w:t>
      </w:r>
      <w:r>
        <w:rPr>
          <w:b/>
          <w:bCs/>
        </w:rPr>
        <w:tab/>
      </w:r>
      <w:r>
        <w:t xml:space="preserve">In this </w:t>
      </w:r>
      <w:r w:rsidR="008E5C83">
        <w:t>report</w:t>
      </w:r>
      <w:r>
        <w:t xml:space="preserve">, we introduce the </w:t>
      </w:r>
      <w:proofErr w:type="spellStart"/>
      <w:r w:rsidRPr="007A7A20">
        <w:rPr>
          <w:rStyle w:val="Emphasis"/>
        </w:rPr>
        <w:t>printcase</w:t>
      </w:r>
      <w:proofErr w:type="spellEnd"/>
      <w:r>
        <w:rPr>
          <w:b/>
          <w:bCs/>
        </w:rPr>
        <w:t xml:space="preserve"> </w:t>
      </w:r>
      <w:r>
        <w:t xml:space="preserve">command for outputting data from a specific observation into an easy-to-read Microsoft Word or PDF document. </w:t>
      </w:r>
      <w:proofErr w:type="spellStart"/>
      <w:r w:rsidR="00591F09">
        <w:t>pr</w:t>
      </w:r>
      <w:r w:rsidRPr="007A7A20">
        <w:rPr>
          <w:rStyle w:val="Emphasis"/>
        </w:rPr>
        <w:t>intcase</w:t>
      </w:r>
      <w:proofErr w:type="spellEnd"/>
      <w:r>
        <w:rPr>
          <w:b/>
          <w:bCs/>
        </w:rPr>
        <w:t xml:space="preserve"> </w:t>
      </w:r>
      <w:r>
        <w:t xml:space="preserve">allows analysts to focus on a single </w:t>
      </w:r>
      <w:r w:rsidR="00286705">
        <w:t xml:space="preserve">observation </w:t>
      </w:r>
      <w:r>
        <w:t xml:space="preserve">within a </w:t>
      </w:r>
      <w:r w:rsidR="00341381">
        <w:t xml:space="preserve">cross-sectional </w:t>
      </w:r>
      <w:r>
        <w:t xml:space="preserve">dataset and view that </w:t>
      </w:r>
      <w:r w:rsidR="00286705">
        <w:t xml:space="preserve">observation </w:t>
      </w:r>
      <w:r>
        <w:t>in its entirety. The output displays all fields associated in table format, with all variables identified by their corresponding label</w:t>
      </w:r>
      <w:r w:rsidR="004A3E85">
        <w:t>s</w:t>
      </w:r>
      <w:r>
        <w:t xml:space="preserve"> and all </w:t>
      </w:r>
      <w:r w:rsidR="004A3E85">
        <w:t xml:space="preserve">responses </w:t>
      </w:r>
      <w:r>
        <w:t xml:space="preserve">their corresponding value labels. We </w:t>
      </w:r>
      <w:r w:rsidR="00286705">
        <w:t xml:space="preserve">1) </w:t>
      </w:r>
      <w:r>
        <w:t xml:space="preserve">explain how </w:t>
      </w:r>
      <w:proofErr w:type="spellStart"/>
      <w:r w:rsidRPr="00FB0AE9">
        <w:rPr>
          <w:i/>
          <w:iCs/>
        </w:rPr>
        <w:t>printcase</w:t>
      </w:r>
      <w:proofErr w:type="spellEnd"/>
      <w:r>
        <w:t xml:space="preserve"> works</w:t>
      </w:r>
      <w:r w:rsidR="00286705">
        <w:t>, 2)</w:t>
      </w:r>
      <w:r>
        <w:t xml:space="preserve"> give examples of circumstances under which this type of table-based quasi-questionnaire would be useful, and </w:t>
      </w:r>
      <w:r w:rsidR="00286705">
        <w:t xml:space="preserve">3) </w:t>
      </w:r>
      <w:r>
        <w:t>provide Stata code</w:t>
      </w:r>
      <w:r w:rsidR="00286705">
        <w:t xml:space="preserve"> for </w:t>
      </w:r>
      <w:r w:rsidR="00FC7AB0">
        <w:t>“</w:t>
      </w:r>
      <w:r w:rsidR="00286705">
        <w:t>printing</w:t>
      </w:r>
      <w:r w:rsidR="00FC7AB0">
        <w:t>”</w:t>
      </w:r>
      <w:r w:rsidR="00286705">
        <w:t xml:space="preserve"> single </w:t>
      </w:r>
      <w:r w:rsidR="00183FD0">
        <w:t>observations</w:t>
      </w:r>
      <w:r>
        <w:t xml:space="preserve">. </w:t>
      </w:r>
    </w:p>
    <w:p w14:paraId="615E45BA" w14:textId="77777777" w:rsidR="00FE65B7" w:rsidRDefault="00FE65B7" w:rsidP="003A7775">
      <w:pPr>
        <w:ind w:left="720"/>
        <w:rPr>
          <w:b/>
          <w:bCs/>
        </w:rPr>
      </w:pPr>
    </w:p>
    <w:p w14:paraId="08305ABE" w14:textId="268BAA14" w:rsidR="003A7775" w:rsidRDefault="003A7775" w:rsidP="003A7775">
      <w:pPr>
        <w:ind w:left="720"/>
      </w:pPr>
      <w:r>
        <w:rPr>
          <w:b/>
          <w:bCs/>
        </w:rPr>
        <w:t>Keywords.</w:t>
      </w:r>
      <w:r>
        <w:tab/>
      </w:r>
      <w:r w:rsidR="00E33012">
        <w:t>survey research</w:t>
      </w:r>
      <w:r>
        <w:t>,</w:t>
      </w:r>
      <w:r w:rsidR="00E33012">
        <w:t xml:space="preserve"> fieldwork, data quality</w:t>
      </w:r>
      <w:r w:rsidR="00854FF8">
        <w:t>, interviewer training</w:t>
      </w:r>
      <w:r w:rsidR="00473C76">
        <w:t xml:space="preserve">, </w:t>
      </w:r>
      <w:proofErr w:type="spellStart"/>
      <w:r w:rsidR="00473C76">
        <w:t>printcase</w:t>
      </w:r>
      <w:proofErr w:type="spellEnd"/>
    </w:p>
    <w:p w14:paraId="4215EAA3" w14:textId="77777777" w:rsidR="003A7775" w:rsidRDefault="003A7775" w:rsidP="003A7775">
      <w:pPr>
        <w:pStyle w:val="Heading1"/>
        <w:numPr>
          <w:ilvl w:val="0"/>
          <w:numId w:val="1"/>
        </w:numPr>
        <w:rPr>
          <w:color w:val="auto"/>
        </w:rPr>
      </w:pPr>
      <w:r w:rsidRPr="00E837F0">
        <w:rPr>
          <w:color w:val="auto"/>
        </w:rPr>
        <w:t>Introduction</w:t>
      </w:r>
    </w:p>
    <w:p w14:paraId="5DD75138" w14:textId="77777777" w:rsidR="003A7775" w:rsidRDefault="003A7775" w:rsidP="003A7775">
      <w:pPr>
        <w:ind w:left="720"/>
      </w:pPr>
      <w:proofErr w:type="spellStart"/>
      <w:r w:rsidRPr="007A7A20">
        <w:rPr>
          <w:rStyle w:val="Emphasis"/>
        </w:rPr>
        <w:t>printcase</w:t>
      </w:r>
      <w:proofErr w:type="spellEnd"/>
      <w:r>
        <w:rPr>
          <w:b/>
          <w:bCs/>
        </w:rPr>
        <w:t xml:space="preserve"> </w:t>
      </w:r>
      <w:r>
        <w:t>is a Stata command analysts can use to generate a table of variables and responses, specific to a uniquely identified observation from any .</w:t>
      </w:r>
      <w:proofErr w:type="spellStart"/>
      <w:r>
        <w:t>dta</w:t>
      </w:r>
      <w:proofErr w:type="spellEnd"/>
      <w:r>
        <w:t xml:space="preserve"> file. </w:t>
      </w:r>
    </w:p>
    <w:p w14:paraId="2853C1AA" w14:textId="32BE7F2B" w:rsidR="003A7775" w:rsidRDefault="003A7775" w:rsidP="003A7775">
      <w:pPr>
        <w:ind w:left="720"/>
      </w:pPr>
      <w:r>
        <w:t xml:space="preserve">There are times when examining a single survey </w:t>
      </w:r>
      <w:r w:rsidR="000702F0">
        <w:t xml:space="preserve">from cross-sectional data </w:t>
      </w:r>
      <w:r>
        <w:t xml:space="preserve">is valuable to improve comprehension and generate new insights. </w:t>
      </w:r>
      <w:r w:rsidR="00591F09">
        <w:t>But i</w:t>
      </w:r>
      <w:r>
        <w:t xml:space="preserve">n the era of e-tablet modes of data collection, producing something that allows one to look at a single survey in a format resembling a paper questionnaire is surprisingly </w:t>
      </w:r>
      <w:r w:rsidR="003F008E">
        <w:t>difficult</w:t>
      </w:r>
      <w:r>
        <w:t xml:space="preserve">. </w:t>
      </w:r>
      <w:proofErr w:type="spellStart"/>
      <w:r w:rsidR="00B64690">
        <w:rPr>
          <w:i/>
          <w:iCs/>
        </w:rPr>
        <w:t>p</w:t>
      </w:r>
      <w:r w:rsidRPr="00045154">
        <w:rPr>
          <w:i/>
          <w:iCs/>
        </w:rPr>
        <w:t>rintcase</w:t>
      </w:r>
      <w:proofErr w:type="spellEnd"/>
      <w:r>
        <w:t xml:space="preserve"> addresses this need by providing researchers with an abbreviated quasi-questionnaire generated from responses for a </w:t>
      </w:r>
      <w:r w:rsidR="00BB5E67">
        <w:t>single observation</w:t>
      </w:r>
      <w:r>
        <w:t xml:space="preserve"> in a data file. When survey items (questions and value labels) are </w:t>
      </w:r>
      <w:r w:rsidR="003F008E">
        <w:t xml:space="preserve">fully </w:t>
      </w:r>
      <w:r>
        <w:t xml:space="preserve">labeled, the </w:t>
      </w:r>
      <w:r w:rsidRPr="00B21BD9">
        <w:rPr>
          <w:iCs/>
        </w:rPr>
        <w:t>printed case</w:t>
      </w:r>
      <w:r>
        <w:t xml:space="preserve"> can proxy a completed survey, much like what we </w:t>
      </w:r>
      <w:r w:rsidR="00591F09">
        <w:t>used</w:t>
      </w:r>
      <w:r w:rsidR="003F008E">
        <w:t xml:space="preserve"> </w:t>
      </w:r>
      <w:r>
        <w:t>in the days of pencil-and-paper questionnaires.</w:t>
      </w:r>
    </w:p>
    <w:p w14:paraId="0ED3C778" w14:textId="77777777" w:rsidR="00FE65B7" w:rsidRDefault="00FE65B7" w:rsidP="003A7775">
      <w:pPr>
        <w:ind w:left="720"/>
      </w:pPr>
    </w:p>
    <w:p w14:paraId="303954F3" w14:textId="16A08841" w:rsidR="003A7775" w:rsidRDefault="003A7775" w:rsidP="003A7775">
      <w:pPr>
        <w:ind w:left="720"/>
      </w:pPr>
      <w:r>
        <w:t xml:space="preserve">We can think of at least four reasons why researchers would want to </w:t>
      </w:r>
      <w:r w:rsidR="008F1BA6">
        <w:t>skim</w:t>
      </w:r>
      <w:r w:rsidR="003F008E">
        <w:t xml:space="preserve"> or study responses</w:t>
      </w:r>
      <w:r>
        <w:t xml:space="preserve"> from </w:t>
      </w:r>
      <w:proofErr w:type="gramStart"/>
      <w:r>
        <w:t>a particular</w:t>
      </w:r>
      <w:r w:rsidR="006468DC">
        <w:t>, single</w:t>
      </w:r>
      <w:proofErr w:type="gramEnd"/>
      <w:r>
        <w:t xml:space="preserve"> </w:t>
      </w:r>
      <w:r w:rsidR="00770A9F">
        <w:t>observation</w:t>
      </w:r>
      <w:r>
        <w:t>.</w:t>
      </w:r>
    </w:p>
    <w:p w14:paraId="7D1EB6A7" w14:textId="77777777" w:rsidR="00FE65B7" w:rsidRDefault="00FE65B7" w:rsidP="00006D19">
      <w:pPr>
        <w:ind w:left="720"/>
      </w:pPr>
    </w:p>
    <w:p w14:paraId="26B7485A" w14:textId="399B0D99" w:rsidR="003A7775" w:rsidRDefault="003A7775" w:rsidP="00006D19">
      <w:pPr>
        <w:ind w:left="720"/>
      </w:pPr>
      <w:r>
        <w:t>First, examining individual surveys i</w:t>
      </w:r>
      <w:r w:rsidR="008E5C83">
        <w:t>n</w:t>
      </w:r>
      <w:r>
        <w:t xml:space="preserve"> their entirety is useful for data cleaning and making judgment calls about unusual values. One of the ways this is done is through examining other responses in the questionnaire to aid in data cleaning to make sure that the answers are inherently consistent</w:t>
      </w:r>
      <w:r w:rsidR="00395176">
        <w:t>.</w:t>
      </w:r>
      <w:r>
        <w:t xml:space="preserve"> Researchers disagree about whether and how to go about editing data (</w:t>
      </w:r>
      <w:r w:rsidRPr="00045154">
        <w:t>Sana &amp; Weinreb 2008</w:t>
      </w:r>
      <w:r>
        <w:t xml:space="preserve">), but </w:t>
      </w:r>
      <w:r w:rsidR="00E40D67">
        <w:t>some argue</w:t>
      </w:r>
      <w:r w:rsidR="00BB5E67">
        <w:t xml:space="preserve"> </w:t>
      </w:r>
      <w:r>
        <w:t>that leveraging information provided by respondents themselves is superior to even the most sophisticated approaches to imputation (</w:t>
      </w:r>
      <w:proofErr w:type="spellStart"/>
      <w:r>
        <w:t>Leahey</w:t>
      </w:r>
      <w:proofErr w:type="spellEnd"/>
      <w:r>
        <w:t xml:space="preserve"> 2008; </w:t>
      </w:r>
      <w:proofErr w:type="spellStart"/>
      <w:r>
        <w:t>Leahey</w:t>
      </w:r>
      <w:proofErr w:type="spellEnd"/>
      <w:r>
        <w:t xml:space="preserve">, Entwistle, and Einaudi 2003; Waal, Pannekoek, and </w:t>
      </w:r>
      <w:proofErr w:type="spellStart"/>
      <w:r>
        <w:t>Schotus</w:t>
      </w:r>
      <w:proofErr w:type="spellEnd"/>
      <w:r>
        <w:t xml:space="preserve"> 2011). By looking at the complete answers, it can become clear how to recode an outlier. An example comes from our own data-collection effort in </w:t>
      </w:r>
      <w:r>
        <w:lastRenderedPageBreak/>
        <w:t xml:space="preserve">Balaka, Malawi, is that of a woman who said she had never had sex and was “not at all worried about HIV” reported that she had been tested </w:t>
      </w:r>
      <w:r w:rsidR="006468DC">
        <w:t>six</w:t>
      </w:r>
      <w:r>
        <w:t xml:space="preserve"> times in the past month. The value was unusual and seemed to be a mistake. However</w:t>
      </w:r>
      <w:r w:rsidR="00395176">
        <w:t>,</w:t>
      </w:r>
      <w:r>
        <w:t xml:space="preserve"> upon closer examination of the questionnaire, we learned that this woman was part of a peer-to-peer counseling group, in which she would encourage friends to get tested, accompany them to the testing facility, and go through the entire process with them as part of a district-wide effort to increase voluntary testing. This shows us how </w:t>
      </w:r>
      <w:r w:rsidR="00183FD0">
        <w:t xml:space="preserve">reading </w:t>
      </w:r>
      <w:r>
        <w:t xml:space="preserve">a particular </w:t>
      </w:r>
      <w:r w:rsidR="00BB5E67">
        <w:t>observation</w:t>
      </w:r>
      <w:r>
        <w:t xml:space="preserve"> vertically can generate insights that are concealed when we </w:t>
      </w:r>
      <w:r w:rsidR="003F008E">
        <w:t xml:space="preserve">only </w:t>
      </w:r>
      <w:r>
        <w:t>examine data using measures of central tendency.</w:t>
      </w:r>
      <w:r w:rsidRPr="005D5FEA">
        <w:t xml:space="preserve"> </w:t>
      </w:r>
      <w:r>
        <w:t xml:space="preserve">When the </w:t>
      </w:r>
      <w:r w:rsidR="004A3E85">
        <w:t xml:space="preserve">underlying </w:t>
      </w:r>
      <w:r>
        <w:t>dataset ha</w:t>
      </w:r>
      <w:r w:rsidR="004A3E85">
        <w:t>s</w:t>
      </w:r>
      <w:r>
        <w:t xml:space="preserve"> been de-identified, researchers can produce a case for </w:t>
      </w:r>
      <w:r w:rsidR="00183FD0">
        <w:t xml:space="preserve">study and </w:t>
      </w:r>
      <w:r w:rsidR="003F008E">
        <w:t>contemplation, and that case will also be ful</w:t>
      </w:r>
      <w:r>
        <w:t>ly anonymized.</w:t>
      </w:r>
    </w:p>
    <w:p w14:paraId="4F1B5F3E" w14:textId="77777777" w:rsidR="00FE65B7" w:rsidRDefault="00FE65B7" w:rsidP="003A7775">
      <w:pPr>
        <w:ind w:left="720"/>
      </w:pPr>
    </w:p>
    <w:p w14:paraId="605F5BC4" w14:textId="427AF353" w:rsidR="003A7775" w:rsidRDefault="003A7775" w:rsidP="003A7775">
      <w:pPr>
        <w:ind w:left="720"/>
      </w:pPr>
      <w:r>
        <w:t xml:space="preserve">Another reason a researcher would want to study all the answers from one </w:t>
      </w:r>
      <w:r w:rsidR="002D1E99">
        <w:t xml:space="preserve">observation </w:t>
      </w:r>
      <w:r>
        <w:t xml:space="preserve">is to look at </w:t>
      </w:r>
      <w:r w:rsidR="003F008E">
        <w:t>numeric</w:t>
      </w:r>
      <w:r>
        <w:t xml:space="preserve"> responses in conjunction with the interviewers’ notes or other open-ended responses, which may have been collected during interviews or after, to help analysts geographically and temporally separated from the interview understand other aspects of the moment or the interaction t</w:t>
      </w:r>
      <w:r w:rsidR="003E224A">
        <w:t>hat</w:t>
      </w:r>
      <w:r>
        <w:t xml:space="preserve"> inform</w:t>
      </w:r>
      <w:r w:rsidR="003E224A">
        <w:t>ed</w:t>
      </w:r>
      <w:r>
        <w:t xml:space="preserve"> the answers gathered. </w:t>
      </w:r>
      <w:r w:rsidR="003E224A">
        <w:t xml:space="preserve">Reflecting on more than a decade of fieldwork and data analysis, Bledsoe et al. (1998) remark that their analytical efforts were enhanced </w:t>
      </w:r>
      <w:r>
        <w:t>when they were able to juxtapose “open-ended commentary as variables alongside… quantifiable responses.” Sometimes these open-ended responses provide information that can subsequently be coded up into close-ended responses or may in fact require changing a response value. Take, for example, a survey question that asked respondents how many hours of television they watched per day in the past week. The responses range between 0 and 11, with an average of 2.2. The 95</w:t>
      </w:r>
      <w:r w:rsidRPr="004D476E">
        <w:rPr>
          <w:vertAlign w:val="superscript"/>
        </w:rPr>
        <w:t>th</w:t>
      </w:r>
      <w:r>
        <w:t xml:space="preserve"> percentile is 5, and analysts are left with questions about how to manage the values of 6 and over. By examining the </w:t>
      </w:r>
      <w:proofErr w:type="gramStart"/>
      <w:r>
        <w:t xml:space="preserve">particular </w:t>
      </w:r>
      <w:r w:rsidR="002D1E99">
        <w:t>observation</w:t>
      </w:r>
      <w:proofErr w:type="gramEnd"/>
      <w:r>
        <w:t xml:space="preserve">, the analyst may be able to identify an erroneous response (the “fat fingers” problem) in which the 11 should have been a 1 = “the 8 o’clock news every night,” from a true value of 11, e.g. “Since accident, </w:t>
      </w:r>
      <w:r w:rsidR="00E21A56">
        <w:t>respondent</w:t>
      </w:r>
      <w:r>
        <w:t xml:space="preserve"> is bed-ridden &amp; watches all day.” Given a well-labeled dataset, </w:t>
      </w:r>
      <w:proofErr w:type="spellStart"/>
      <w:r w:rsidRPr="00045154">
        <w:rPr>
          <w:i/>
          <w:iCs/>
        </w:rPr>
        <w:t>printcase</w:t>
      </w:r>
      <w:proofErr w:type="spellEnd"/>
      <w:r>
        <w:t xml:space="preserve"> provides similar functionality, in which analysts can </w:t>
      </w:r>
      <w:r w:rsidR="003F008E">
        <w:t>leverage</w:t>
      </w:r>
      <w:r>
        <w:t xml:space="preserve"> interviewer notes, write-in responses, </w:t>
      </w:r>
      <w:r w:rsidR="003F008E">
        <w:t xml:space="preserve">and </w:t>
      </w:r>
      <w:r>
        <w:t xml:space="preserve">other qualitative descriptions </w:t>
      </w:r>
      <w:r w:rsidR="003F008E">
        <w:t>as a</w:t>
      </w:r>
      <w:r>
        <w:t xml:space="preserve"> complement </w:t>
      </w:r>
      <w:r w:rsidR="003F008E">
        <w:t xml:space="preserve">to the </w:t>
      </w:r>
      <w:r>
        <w:t>quantitative data.</w:t>
      </w:r>
    </w:p>
    <w:p w14:paraId="6F467F22" w14:textId="77777777" w:rsidR="00FE65B7" w:rsidRDefault="00FE65B7" w:rsidP="003A7775">
      <w:pPr>
        <w:ind w:left="720"/>
      </w:pPr>
    </w:p>
    <w:p w14:paraId="45505B73" w14:textId="5AAA4C5D" w:rsidR="003A7775" w:rsidRDefault="003A7775" w:rsidP="003A7775">
      <w:pPr>
        <w:ind w:left="720"/>
      </w:pPr>
      <w:r>
        <w:t xml:space="preserve">Third, although survey data is almost always examined in the aggregate, the responses of </w:t>
      </w:r>
      <w:proofErr w:type="gramStart"/>
      <w:r>
        <w:t>particular individuals</w:t>
      </w:r>
      <w:proofErr w:type="gramEnd"/>
      <w:r>
        <w:t xml:space="preserve"> are critical for longitudinal data collection or other data collection which engages with the same respondent multiple times as it allows the interviewer to review what the respondent shared previously before reengaging with a respondent.  </w:t>
      </w:r>
      <w:r w:rsidR="00B056AD">
        <w:t xml:space="preserve">An </w:t>
      </w:r>
      <w:r>
        <w:t xml:space="preserve">example of this can be found in Pearce’s (2002) approach to Systematic Anomalous Case Analysis. In this method, analysts analyze aggregate data using traditional, regression-based methods, identifying </w:t>
      </w:r>
      <w:proofErr w:type="gramStart"/>
      <w:r>
        <w:t>patterns</w:t>
      </w:r>
      <w:proofErr w:type="gramEnd"/>
      <w:r>
        <w:t xml:space="preserve"> and selecting cases that deviate from the trends for in-depth follow-up research, especially in-depth interviews and ethnography. A careful read of the completed questionnaire is an essential step for preparing to </w:t>
      </w:r>
      <w:r w:rsidR="003F008E">
        <w:t xml:space="preserve">conduct </w:t>
      </w:r>
      <w:r>
        <w:t xml:space="preserve">a valuable follow-up interview with the same individual. In the absence of a paper questionnaire to consult, </w:t>
      </w:r>
      <w:proofErr w:type="spellStart"/>
      <w:r w:rsidRPr="00B21BD9">
        <w:rPr>
          <w:i/>
        </w:rPr>
        <w:t>printcase</w:t>
      </w:r>
      <w:proofErr w:type="spellEnd"/>
      <w:r>
        <w:t xml:space="preserve"> can be used to generate a file that </w:t>
      </w:r>
      <w:r w:rsidR="003F008E">
        <w:t xml:space="preserve">sketches </w:t>
      </w:r>
      <w:r>
        <w:t xml:space="preserve">the earlier conversation between interviewer and respondent. This would serve as the basis upon which new questions for a follow-up conversation could be generated. </w:t>
      </w:r>
    </w:p>
    <w:p w14:paraId="4AF16D4D" w14:textId="77777777" w:rsidR="00FE65B7" w:rsidRDefault="00FE65B7" w:rsidP="003A7775">
      <w:pPr>
        <w:ind w:left="720"/>
      </w:pPr>
    </w:p>
    <w:p w14:paraId="5C23BD72" w14:textId="2A2ED0D4" w:rsidR="00FE65B7" w:rsidRDefault="003A7775" w:rsidP="003A7775">
      <w:pPr>
        <w:ind w:left="720"/>
      </w:pPr>
      <w:r>
        <w:lastRenderedPageBreak/>
        <w:t xml:space="preserve">Finally, paper questionnaires are valuable for training interviewers and enumerators. Most studies still use a blank, paper version of their questionnaire for interviewer training, emphasizing the scripts that structure transitions between modules and the introductions that cue </w:t>
      </w:r>
      <w:proofErr w:type="gramStart"/>
      <w:r>
        <w:t>particular questions</w:t>
      </w:r>
      <w:proofErr w:type="gramEnd"/>
      <w:r>
        <w:t xml:space="preserve"> and clarify whether responses should be read. Paper versions are easier to browse and skim as a full document, rather than item-by item. This is important for teaching skip-patterns and f</w:t>
      </w:r>
      <w:r w:rsidR="003F008E">
        <w:t>amiliarizing</w:t>
      </w:r>
      <w:r>
        <w:t xml:space="preserve"> interviewers </w:t>
      </w:r>
      <w:r w:rsidR="003F008E">
        <w:t xml:space="preserve">with </w:t>
      </w:r>
      <w:r>
        <w:t xml:space="preserve">the overarching goals of the </w:t>
      </w:r>
      <w:proofErr w:type="gramStart"/>
      <w:r>
        <w:t>particular study</w:t>
      </w:r>
      <w:proofErr w:type="gramEnd"/>
      <w:r>
        <w:t xml:space="preserve"> they are fielding. </w:t>
      </w:r>
    </w:p>
    <w:p w14:paraId="299BE0F9" w14:textId="77777777" w:rsidR="00FE65B7" w:rsidRDefault="00FE65B7" w:rsidP="003A7775">
      <w:pPr>
        <w:ind w:left="720"/>
        <w:rPr>
          <w:i/>
        </w:rPr>
      </w:pPr>
    </w:p>
    <w:p w14:paraId="36D11E2C" w14:textId="3ED56EF5" w:rsidR="003A7775" w:rsidRDefault="00591F09" w:rsidP="003A7775">
      <w:pPr>
        <w:ind w:left="720"/>
      </w:pPr>
      <w:proofErr w:type="spellStart"/>
      <w:r>
        <w:rPr>
          <w:i/>
        </w:rPr>
        <w:t>p</w:t>
      </w:r>
      <w:r w:rsidR="003A7775" w:rsidRPr="00B21BD9">
        <w:rPr>
          <w:i/>
        </w:rPr>
        <w:t>rintcase</w:t>
      </w:r>
      <w:proofErr w:type="spellEnd"/>
      <w:r w:rsidR="003A7775">
        <w:t xml:space="preserve"> cannot replace the designed questionnaire, but it can </w:t>
      </w:r>
      <w:r w:rsidR="004A3E85">
        <w:t xml:space="preserve">be used to </w:t>
      </w:r>
      <w:r w:rsidR="003F008E">
        <w:t xml:space="preserve">quickly </w:t>
      </w:r>
      <w:r w:rsidR="003A7775">
        <w:t xml:space="preserve">produce a set of responses </w:t>
      </w:r>
      <w:r w:rsidR="00FE65B7">
        <w:t>–</w:t>
      </w:r>
      <w:r w:rsidR="00337F46">
        <w:t xml:space="preserve"> actual</w:t>
      </w:r>
      <w:r w:rsidR="00FE65B7">
        <w:t xml:space="preserve"> </w:t>
      </w:r>
      <w:r w:rsidR="003F008E">
        <w:t xml:space="preserve">or </w:t>
      </w:r>
      <w:r w:rsidR="00337F46">
        <w:t xml:space="preserve">theoretical (i.e., from </w:t>
      </w:r>
      <w:r w:rsidR="003F008E">
        <w:t>synthetic</w:t>
      </w:r>
      <w:r w:rsidR="00337F46">
        <w:t xml:space="preserve"> data</w:t>
      </w:r>
      <w:r w:rsidR="003F008E">
        <w:t xml:space="preserve">) </w:t>
      </w:r>
      <w:r w:rsidR="00FE65B7">
        <w:t>–</w:t>
      </w:r>
      <w:r w:rsidR="00337F46">
        <w:t xml:space="preserve"> </w:t>
      </w:r>
      <w:proofErr w:type="gramStart"/>
      <w:r w:rsidR="003A7775">
        <w:t>that</w:t>
      </w:r>
      <w:r w:rsidR="00FE65B7">
        <w:t xml:space="preserve"> </w:t>
      </w:r>
      <w:r w:rsidR="003A7775">
        <w:t>interviewers</w:t>
      </w:r>
      <w:proofErr w:type="gramEnd"/>
      <w:r w:rsidR="003A7775">
        <w:t xml:space="preserve"> can study </w:t>
      </w:r>
      <w:r w:rsidR="00E134D2">
        <w:t>as part</w:t>
      </w:r>
      <w:r w:rsidR="003A7775">
        <w:t xml:space="preserve"> of interviewer training. In our experience, it is particularly valuable to have interviewers study a completed questionnaire collected </w:t>
      </w:r>
      <w:r w:rsidR="00FE65B7">
        <w:t>while piloting the instrument</w:t>
      </w:r>
      <w:r w:rsidR="00E134D2">
        <w:t>; this exercise</w:t>
      </w:r>
      <w:r w:rsidR="00FE65B7">
        <w:t xml:space="preserve"> </w:t>
      </w:r>
      <w:r w:rsidR="003A7775">
        <w:t xml:space="preserve">helps prepare interviewers for </w:t>
      </w:r>
      <w:r w:rsidR="00E134D2">
        <w:t xml:space="preserve">the </w:t>
      </w:r>
      <w:r w:rsidR="003A7775">
        <w:t>kinds of responses they might encounter in the field</w:t>
      </w:r>
      <w:r w:rsidR="00E134D2">
        <w:t>,</w:t>
      </w:r>
      <w:r w:rsidR="003A7775">
        <w:t xml:space="preserve"> and it also helps train them to think about the internal consistency of a narrative during the </w:t>
      </w:r>
      <w:r w:rsidR="004A3E85">
        <w:t>interview</w:t>
      </w:r>
      <w:r w:rsidR="003A7775">
        <w:t xml:space="preserve">. </w:t>
      </w:r>
    </w:p>
    <w:p w14:paraId="111142EE" w14:textId="5E415FF4" w:rsidR="00E134D2" w:rsidRDefault="00E134D2" w:rsidP="003A7775">
      <w:pPr>
        <w:ind w:left="720"/>
      </w:pPr>
    </w:p>
    <w:p w14:paraId="0F7F5E32" w14:textId="5240701D" w:rsidR="003A7775" w:rsidRDefault="00CE0160" w:rsidP="00B056AD">
      <w:pPr>
        <w:ind w:left="720"/>
      </w:pPr>
      <w:r>
        <w:t>Fieldwork s</w:t>
      </w:r>
      <w:r w:rsidR="00E134D2">
        <w:t>upervisors</w:t>
      </w:r>
      <w:r>
        <w:t>,</w:t>
      </w:r>
      <w:r w:rsidR="00E134D2">
        <w:t xml:space="preserve"> responsible for ensuring data quality</w:t>
      </w:r>
      <w:r>
        <w:t>,</w:t>
      </w:r>
      <w:r w:rsidR="00E134D2">
        <w:t xml:space="preserve"> may also want to browse printed cases to check the quality of interviewers</w:t>
      </w:r>
      <w:r>
        <w:t>’</w:t>
      </w:r>
      <w:r w:rsidR="00E134D2">
        <w:t xml:space="preserve"> work and provide additional support and training </w:t>
      </w:r>
      <w:r>
        <w:t>where</w:t>
      </w:r>
      <w:r w:rsidR="00E134D2">
        <w:t xml:space="preserve"> necessary. For example, if one interviewer is </w:t>
      </w:r>
      <w:r>
        <w:t>enterin</w:t>
      </w:r>
      <w:r w:rsidR="00E134D2">
        <w:t xml:space="preserve">g more “refused to answer” responses than others, they </w:t>
      </w:r>
      <w:r>
        <w:t xml:space="preserve">may </w:t>
      </w:r>
      <w:r w:rsidR="00E134D2">
        <w:t xml:space="preserve">need to introduce a particular topic with more </w:t>
      </w:r>
      <w:r w:rsidR="009F129D">
        <w:t>sensitivity or</w:t>
      </w:r>
      <w:r w:rsidR="00E134D2">
        <w:t xml:space="preserve"> learn how to probe more effectively. </w:t>
      </w:r>
      <w:r w:rsidR="009F129D">
        <w:t>By browsing</w:t>
      </w:r>
      <w:r w:rsidR="00183FD0">
        <w:t xml:space="preserve"> </w:t>
      </w:r>
      <w:r w:rsidR="00183FD0" w:rsidRPr="00362E2B">
        <w:rPr>
          <w:i/>
          <w:iCs/>
        </w:rPr>
        <w:t>printed</w:t>
      </w:r>
      <w:r w:rsidR="009F129D" w:rsidRPr="00362E2B">
        <w:rPr>
          <w:i/>
          <w:iCs/>
        </w:rPr>
        <w:t xml:space="preserve"> </w:t>
      </w:r>
      <w:r w:rsidR="00BB5E67" w:rsidRPr="00362E2B">
        <w:rPr>
          <w:i/>
          <w:iCs/>
        </w:rPr>
        <w:t>cases</w:t>
      </w:r>
      <w:r w:rsidR="009F129D">
        <w:t xml:space="preserve"> with a focus on the interviewer’s work, </w:t>
      </w:r>
      <w:r w:rsidR="009C61C4">
        <w:t xml:space="preserve">field </w:t>
      </w:r>
      <w:r w:rsidR="009F129D">
        <w:t xml:space="preserve">supervisors can catch and remedy interviewer-specific errors before they are manifest </w:t>
      </w:r>
      <w:r w:rsidR="003018A1">
        <w:t xml:space="preserve">too </w:t>
      </w:r>
      <w:r>
        <w:t xml:space="preserve">deeply </w:t>
      </w:r>
      <w:r w:rsidR="009F129D">
        <w:t xml:space="preserve">in </w:t>
      </w:r>
      <w:r>
        <w:t>the</w:t>
      </w:r>
      <w:r w:rsidR="009F129D">
        <w:t xml:space="preserve"> entire data</w:t>
      </w:r>
      <w:r>
        <w:t>-</w:t>
      </w:r>
      <w:r w:rsidR="009F129D">
        <w:t>collection enterprise.</w:t>
      </w:r>
    </w:p>
    <w:p w14:paraId="244D6055" w14:textId="77777777" w:rsidR="003A7775" w:rsidRDefault="003A7775" w:rsidP="003A7775">
      <w:pPr>
        <w:pStyle w:val="Heading1"/>
        <w:numPr>
          <w:ilvl w:val="0"/>
          <w:numId w:val="1"/>
        </w:numPr>
        <w:rPr>
          <w:color w:val="auto"/>
        </w:rPr>
      </w:pPr>
      <w:r w:rsidRPr="00057AA7">
        <w:rPr>
          <w:color w:val="auto"/>
        </w:rPr>
        <w:t xml:space="preserve">The </w:t>
      </w:r>
      <w:proofErr w:type="spellStart"/>
      <w:r w:rsidRPr="00057AA7">
        <w:rPr>
          <w:color w:val="auto"/>
        </w:rPr>
        <w:t>printcase</w:t>
      </w:r>
      <w:proofErr w:type="spellEnd"/>
      <w:r w:rsidRPr="00057AA7">
        <w:rPr>
          <w:color w:val="auto"/>
        </w:rPr>
        <w:t xml:space="preserve"> command</w:t>
      </w:r>
    </w:p>
    <w:p w14:paraId="7CEABC49" w14:textId="25FBD24D" w:rsidR="0053563B" w:rsidRDefault="00591F09" w:rsidP="0053563B">
      <w:pPr>
        <w:ind w:left="720"/>
      </w:pPr>
      <w:proofErr w:type="spellStart"/>
      <w:r>
        <w:rPr>
          <w:i/>
          <w:iCs/>
        </w:rPr>
        <w:t>p</w:t>
      </w:r>
      <w:r w:rsidR="003A7775" w:rsidRPr="00045154">
        <w:rPr>
          <w:i/>
          <w:iCs/>
        </w:rPr>
        <w:t>rintcase</w:t>
      </w:r>
      <w:proofErr w:type="spellEnd"/>
      <w:r w:rsidR="003A7775">
        <w:t xml:space="preserve"> is meant to be used with a dataset </w:t>
      </w:r>
      <w:r w:rsidR="00337F46">
        <w:t xml:space="preserve">that has been </w:t>
      </w:r>
      <w:r w:rsidR="00AC0BC2">
        <w:t>adequate</w:t>
      </w:r>
      <w:r w:rsidR="00337F46">
        <w:t xml:space="preserve">ly labeled with </w:t>
      </w:r>
      <w:r w:rsidR="003A7775">
        <w:t xml:space="preserve">variable names and corresponding variable labels. The dataset must be organized by unique id (numeric, of any number format) assigned to each individual/case. The output of </w:t>
      </w:r>
      <w:proofErr w:type="spellStart"/>
      <w:r w:rsidR="003A7775" w:rsidRPr="00045154">
        <w:rPr>
          <w:i/>
          <w:iCs/>
        </w:rPr>
        <w:t>printcase</w:t>
      </w:r>
      <w:proofErr w:type="spellEnd"/>
      <w:r w:rsidR="003A7775">
        <w:t xml:space="preserve"> is a table three columns wide</w:t>
      </w:r>
      <w:r w:rsidR="00337F46">
        <w:t>, which displays: 1)</w:t>
      </w:r>
      <w:r w:rsidR="003A7775">
        <w:t xml:space="preserve"> variable name, </w:t>
      </w:r>
      <w:r w:rsidR="00337F46">
        <w:t xml:space="preserve">2) </w:t>
      </w:r>
      <w:r w:rsidR="003A7775">
        <w:t>variable label</w:t>
      </w:r>
      <w:r w:rsidR="00337F46">
        <w:t>,</w:t>
      </w:r>
      <w:r w:rsidR="003A7775">
        <w:t xml:space="preserve"> and </w:t>
      </w:r>
      <w:r w:rsidR="00337F46">
        <w:t xml:space="preserve">3) </w:t>
      </w:r>
      <w:r w:rsidR="003A7775">
        <w:t>response value. The first row contains the column labels, and one row is generated for every variable in the dataset</w:t>
      </w:r>
      <w:r w:rsidR="00337F46">
        <w:t>,</w:t>
      </w:r>
      <w:r w:rsidR="003A7775">
        <w:t xml:space="preserve"> unless </w:t>
      </w:r>
      <w:r w:rsidR="00E40D67">
        <w:t xml:space="preserve">exclusions are </w:t>
      </w:r>
      <w:r w:rsidR="003A7775">
        <w:t xml:space="preserve">specified (see below). </w:t>
      </w:r>
    </w:p>
    <w:p w14:paraId="48BF9310" w14:textId="4AAB4FB4" w:rsidR="0053563B" w:rsidRDefault="0053563B" w:rsidP="0053563B">
      <w:pPr>
        <w:ind w:left="720"/>
      </w:pPr>
    </w:p>
    <w:p w14:paraId="291D8795" w14:textId="440E4C2E" w:rsidR="00E11892" w:rsidRPr="00E11892" w:rsidRDefault="00E11892" w:rsidP="0053563B">
      <w:pPr>
        <w:ind w:left="720"/>
      </w:pPr>
      <w:r>
        <w:t xml:space="preserve">The </w:t>
      </w:r>
      <w:del w:id="0" w:author="Jenny Trinitapoli" w:date="2022-05-02T08:01:00Z">
        <w:r w:rsidDel="00456046">
          <w:delText xml:space="preserve">major </w:delText>
        </w:r>
      </w:del>
      <w:r>
        <w:t xml:space="preserve">commands </w:t>
      </w:r>
      <w:ins w:id="1" w:author="Jenny Trinitapoli" w:date="2022-05-02T08:01:00Z">
        <w:r w:rsidR="00456046">
          <w:t xml:space="preserve">on </w:t>
        </w:r>
      </w:ins>
      <w:r>
        <w:t xml:space="preserve">which </w:t>
      </w:r>
      <w:proofErr w:type="spellStart"/>
      <w:r>
        <w:rPr>
          <w:i/>
          <w:iCs/>
        </w:rPr>
        <w:t>printcase</w:t>
      </w:r>
      <w:proofErr w:type="spellEnd"/>
      <w:r>
        <w:t xml:space="preserve"> builds</w:t>
      </w:r>
      <w:ins w:id="2" w:author="Jenny Trinitapoli" w:date="2022-05-02T08:06:00Z">
        <w:r w:rsidR="00B34D80">
          <w:t xml:space="preserve"> include: </w:t>
        </w:r>
      </w:ins>
      <w:del w:id="3" w:author="Jenny Trinitapoli" w:date="2022-05-02T08:06:00Z">
        <w:r w:rsidDel="00B34D80">
          <w:delText xml:space="preserve"> on are </w:delText>
        </w:r>
      </w:del>
      <w:proofErr w:type="spellStart"/>
      <w:r>
        <w:rPr>
          <w:i/>
          <w:iCs/>
        </w:rPr>
        <w:t>putdocx</w:t>
      </w:r>
      <w:proofErr w:type="spellEnd"/>
      <w:r>
        <w:t xml:space="preserve">, </w:t>
      </w:r>
      <w:proofErr w:type="spellStart"/>
      <w:r>
        <w:rPr>
          <w:i/>
          <w:iCs/>
        </w:rPr>
        <w:t>putpdf</w:t>
      </w:r>
      <w:proofErr w:type="spellEnd"/>
      <w:r>
        <w:t xml:space="preserve">, and </w:t>
      </w:r>
      <w:proofErr w:type="spellStart"/>
      <w:r>
        <w:rPr>
          <w:i/>
          <w:iCs/>
        </w:rPr>
        <w:t>levelsof</w:t>
      </w:r>
      <w:proofErr w:type="spellEnd"/>
      <w:r>
        <w:t xml:space="preserve">. </w:t>
      </w:r>
      <w:del w:id="4" w:author="Jenny Trinitapoli" w:date="2022-05-02T07:55:00Z">
        <w:r w:rsidDel="00326B61">
          <w:delText xml:space="preserve">In order to easily print the output of </w:delText>
        </w:r>
        <w:r w:rsidDel="00326B61">
          <w:rPr>
            <w:i/>
            <w:iCs/>
          </w:rPr>
          <w:delText>printcase</w:delText>
        </w:r>
        <w:r w:rsidDel="00326B61">
          <w:delText xml:space="preserve"> into the visually appealing and easily accessible formats of Word and PDF, </w:delText>
        </w:r>
        <w:r w:rsidDel="00326B61">
          <w:rPr>
            <w:i/>
            <w:iCs/>
          </w:rPr>
          <w:delText>putdocx</w:delText>
        </w:r>
        <w:r w:rsidDel="00326B61">
          <w:delText xml:space="preserve"> and </w:delText>
        </w:r>
        <w:r w:rsidDel="00326B61">
          <w:rPr>
            <w:i/>
            <w:iCs/>
          </w:rPr>
          <w:delText>putpdf</w:delText>
        </w:r>
        <w:r w:rsidDel="00326B61">
          <w:delText xml:space="preserve"> are </w:delText>
        </w:r>
      </w:del>
      <w:del w:id="5" w:author="Jenny Trinitapoli" w:date="2022-05-02T07:53:00Z">
        <w:r w:rsidDel="00326B61">
          <w:delText>strictly necessary and allow</w:delText>
        </w:r>
        <w:r w:rsidRPr="00E11892" w:rsidDel="00326B61">
          <w:rPr>
            <w:i/>
            <w:iCs/>
          </w:rPr>
          <w:delText xml:space="preserve"> printcase</w:delText>
        </w:r>
        <w:r w:rsidDel="00326B61">
          <w:delText xml:space="preserve"> to run quickly and allow the user to select options such as the font or document orientation easily. Specifically, the </w:delText>
        </w:r>
        <w:r w:rsidDel="00326B61">
          <w:rPr>
            <w:i/>
            <w:iCs/>
          </w:rPr>
          <w:delText>putdocx table</w:delText>
        </w:r>
        <w:r w:rsidDel="00326B61">
          <w:delText xml:space="preserve"> and </w:delText>
        </w:r>
        <w:r w:rsidDel="00326B61">
          <w:rPr>
            <w:i/>
            <w:iCs/>
          </w:rPr>
          <w:delText>putpdf</w:delText>
        </w:r>
        <w:r w:rsidDel="00326B61">
          <w:delText xml:space="preserve"> </w:delText>
        </w:r>
        <w:r w:rsidDel="00326B61">
          <w:rPr>
            <w:i/>
            <w:iCs/>
          </w:rPr>
          <w:delText>table</w:delText>
        </w:r>
        <w:r w:rsidDel="00326B61">
          <w:delText xml:space="preserve"> commands are </w:delText>
        </w:r>
      </w:del>
      <w:del w:id="6" w:author="Jenny Trinitapoli" w:date="2022-05-02T07:55:00Z">
        <w:r w:rsidDel="00326B61">
          <w:delText>used extensively to build the output table</w:delText>
        </w:r>
      </w:del>
      <w:moveToRangeStart w:id="7" w:author="Jenny Trinitapoli" w:date="2022-05-02T07:54:00Z" w:name="move102370501"/>
      <w:moveTo w:id="8" w:author="Jenny Trinitapoli" w:date="2022-05-02T07:54:00Z">
        <w:r w:rsidR="00326B61">
          <w:t xml:space="preserve">The </w:t>
        </w:r>
        <w:proofErr w:type="spellStart"/>
        <w:r w:rsidR="00326B61">
          <w:rPr>
            <w:i/>
            <w:iCs/>
          </w:rPr>
          <w:t>levelsof</w:t>
        </w:r>
        <w:proofErr w:type="spellEnd"/>
        <w:r w:rsidR="00326B61">
          <w:t xml:space="preserve"> command </w:t>
        </w:r>
        <w:del w:id="9" w:author="Jenny Trinitapoli" w:date="2022-05-02T07:54:00Z">
          <w:r w:rsidR="00326B61" w:rsidDel="00326B61">
            <w:delText xml:space="preserve">also </w:delText>
          </w:r>
        </w:del>
        <w:r w:rsidR="00326B61">
          <w:t xml:space="preserve">allows for </w:t>
        </w:r>
        <w:del w:id="10" w:author="Jenny Trinitapoli" w:date="2022-05-02T07:54:00Z">
          <w:r w:rsidR="00326B61" w:rsidDel="00326B61">
            <w:delText xml:space="preserve">much more </w:delText>
          </w:r>
        </w:del>
        <w:r w:rsidR="00326B61">
          <w:t xml:space="preserve">efficient execution by facilitating quick lookups for matches between variables given the condition that an id match </w:t>
        </w:r>
      </w:moveTo>
      <w:ins w:id="11" w:author="Jenny Trinitapoli" w:date="2022-05-02T07:54:00Z">
        <w:r w:rsidR="00326B61">
          <w:t xml:space="preserve">(i.e., the </w:t>
        </w:r>
      </w:ins>
      <w:ins w:id="12" w:author="Jenny Trinitapoli" w:date="2022-05-02T07:55:00Z">
        <w:r w:rsidR="00326B61">
          <w:t xml:space="preserve">focal observation) </w:t>
        </w:r>
      </w:ins>
      <w:moveTo w:id="13" w:author="Jenny Trinitapoli" w:date="2022-05-02T07:54:00Z">
        <w:r w:rsidR="00326B61">
          <w:t xml:space="preserve">is found. </w:t>
        </w:r>
        <w:del w:id="14" w:author="Jenny Trinitapoli" w:date="2022-05-02T07:56:00Z">
          <w:r w:rsidR="00326B61" w:rsidDel="00326B61">
            <w:delText>This prevents</w:delText>
          </w:r>
        </w:del>
      </w:moveTo>
      <w:ins w:id="15" w:author="Jenny Trinitapoli" w:date="2022-05-02T07:56:00Z">
        <w:r w:rsidR="00326B61">
          <w:t>Instead of</w:t>
        </w:r>
      </w:ins>
      <w:moveTo w:id="16" w:author="Jenny Trinitapoli" w:date="2022-05-02T07:54:00Z">
        <w:r w:rsidR="00326B61">
          <w:t xml:space="preserve"> manually searching the dataset</w:t>
        </w:r>
      </w:moveTo>
      <w:ins w:id="17" w:author="Jenny Trinitapoli" w:date="2022-05-02T07:56:00Z">
        <w:r w:rsidR="00326B61">
          <w:t xml:space="preserve">, </w:t>
        </w:r>
        <w:proofErr w:type="spellStart"/>
        <w:r w:rsidR="00326B61" w:rsidRPr="00326B61">
          <w:rPr>
            <w:i/>
            <w:iCs/>
            <w:rPrChange w:id="18" w:author="Jenny Trinitapoli" w:date="2022-05-02T07:56:00Z">
              <w:rPr/>
            </w:rPrChange>
          </w:rPr>
          <w:t>levelsof</w:t>
        </w:r>
      </w:ins>
      <w:proofErr w:type="spellEnd"/>
      <w:moveTo w:id="19" w:author="Jenny Trinitapoli" w:date="2022-05-02T07:54:00Z">
        <w:r w:rsidR="00326B61">
          <w:t xml:space="preserve"> </w:t>
        </w:r>
        <w:del w:id="20" w:author="Jenny Trinitapoli" w:date="2022-05-02T07:56:00Z">
          <w:r w:rsidR="00326B61" w:rsidDel="00326B61">
            <w:delText xml:space="preserve">and </w:delText>
          </w:r>
        </w:del>
        <w:r w:rsidR="00326B61">
          <w:t xml:space="preserve">conveniently returns the result in the </w:t>
        </w:r>
        <w:r w:rsidR="00326B61">
          <w:rPr>
            <w:i/>
            <w:iCs/>
          </w:rPr>
          <w:t>r(levels)</w:t>
        </w:r>
        <w:r w:rsidR="00326B61">
          <w:t xml:space="preserve"> list, which </w:t>
        </w:r>
        <w:del w:id="21" w:author="Jenny Trinitapoli" w:date="2022-05-02T07:56:00Z">
          <w:r w:rsidR="00326B61" w:rsidDel="00326B61">
            <w:delText xml:space="preserve">is </w:delText>
          </w:r>
          <w:r w:rsidR="00326B61" w:rsidDel="00456046">
            <w:delText xml:space="preserve">then </w:delText>
          </w:r>
        </w:del>
        <w:r w:rsidR="00326B61">
          <w:t xml:space="preserve">subsequently </w:t>
        </w:r>
      </w:moveTo>
      <w:ins w:id="22" w:author="Jenny Trinitapoli" w:date="2022-05-02T07:56:00Z">
        <w:r w:rsidR="00456046">
          <w:t xml:space="preserve">gets </w:t>
        </w:r>
      </w:ins>
      <w:moveTo w:id="23" w:author="Jenny Trinitapoli" w:date="2022-05-02T07:54:00Z">
        <w:r w:rsidR="00326B61">
          <w:t>searched.</w:t>
        </w:r>
      </w:moveTo>
      <w:moveToRangeEnd w:id="7"/>
      <w:ins w:id="24" w:author="Jenny Trinitapoli" w:date="2022-05-02T07:55:00Z">
        <w:r w:rsidR="00326B61">
          <w:t xml:space="preserve"> </w:t>
        </w:r>
      </w:ins>
      <w:ins w:id="25" w:author="Jenny Trinitapoli" w:date="2022-05-02T07:56:00Z">
        <w:r w:rsidR="00456046">
          <w:t>T</w:t>
        </w:r>
      </w:ins>
      <w:ins w:id="26" w:author="Jenny Trinitapoli" w:date="2022-05-02T07:55:00Z">
        <w:r w:rsidR="00326B61">
          <w:t xml:space="preserve">o </w:t>
        </w:r>
      </w:ins>
      <w:ins w:id="27" w:author="Jenny Trinitapoli" w:date="2022-05-02T07:57:00Z">
        <w:r w:rsidR="00456046">
          <w:t xml:space="preserve">generate a </w:t>
        </w:r>
      </w:ins>
      <w:ins w:id="28" w:author="Jenny Trinitapoli" w:date="2022-05-02T07:55:00Z">
        <w:r w:rsidR="00326B61">
          <w:t>visually appealing and easy</w:t>
        </w:r>
      </w:ins>
      <w:ins w:id="29" w:author="Jenny Trinitapoli" w:date="2022-05-02T08:06:00Z">
        <w:r w:rsidR="00B34D80">
          <w:t>-to-read</w:t>
        </w:r>
      </w:ins>
      <w:ins w:id="30" w:author="Jenny Trinitapoli" w:date="2022-05-02T07:55:00Z">
        <w:r w:rsidR="00326B61">
          <w:t xml:space="preserve"> </w:t>
        </w:r>
      </w:ins>
      <w:ins w:id="31" w:author="Jenny Trinitapoli" w:date="2022-05-02T07:58:00Z">
        <w:r w:rsidR="00456046">
          <w:t>observation</w:t>
        </w:r>
      </w:ins>
      <w:ins w:id="32" w:author="Jenny Trinitapoli" w:date="2022-05-02T07:57:00Z">
        <w:r w:rsidR="00456046">
          <w:t xml:space="preserve"> in </w:t>
        </w:r>
      </w:ins>
      <w:ins w:id="33" w:author="Jenny Trinitapoli" w:date="2022-05-02T07:55:00Z">
        <w:r w:rsidR="00326B61">
          <w:t xml:space="preserve">Word </w:t>
        </w:r>
      </w:ins>
      <w:ins w:id="34" w:author="Jenny Trinitapoli" w:date="2022-05-02T07:58:00Z">
        <w:r w:rsidR="00456046">
          <w:t>or</w:t>
        </w:r>
      </w:ins>
      <w:ins w:id="35" w:author="Jenny Trinitapoli" w:date="2022-05-02T07:55:00Z">
        <w:r w:rsidR="00326B61">
          <w:t xml:space="preserve"> PDF</w:t>
        </w:r>
      </w:ins>
      <w:ins w:id="36" w:author="Jenny Trinitapoli" w:date="2022-05-02T07:58:00Z">
        <w:r w:rsidR="00456046">
          <w:t xml:space="preserve"> format</w:t>
        </w:r>
      </w:ins>
      <w:ins w:id="37" w:author="Jenny Trinitapoli" w:date="2022-05-02T07:55:00Z">
        <w:r w:rsidR="00326B61">
          <w:t xml:space="preserve">, </w:t>
        </w:r>
      </w:ins>
      <w:proofErr w:type="spellStart"/>
      <w:ins w:id="38" w:author="Jenny Trinitapoli" w:date="2022-05-02T07:57:00Z">
        <w:r w:rsidR="00456046" w:rsidRPr="00456046">
          <w:rPr>
            <w:i/>
            <w:iCs/>
            <w:rPrChange w:id="39" w:author="Jenny Trinitapoli" w:date="2022-05-02T07:57:00Z">
              <w:rPr/>
            </w:rPrChange>
          </w:rPr>
          <w:t>printcase</w:t>
        </w:r>
        <w:proofErr w:type="spellEnd"/>
        <w:r w:rsidR="00456046">
          <w:t xml:space="preserve"> draws extensively on </w:t>
        </w:r>
      </w:ins>
      <w:proofErr w:type="spellStart"/>
      <w:ins w:id="40" w:author="Jenny Trinitapoli" w:date="2022-05-02T07:55:00Z">
        <w:r w:rsidR="00326B61">
          <w:rPr>
            <w:i/>
            <w:iCs/>
          </w:rPr>
          <w:t>putdocx</w:t>
        </w:r>
        <w:proofErr w:type="spellEnd"/>
        <w:r w:rsidR="00326B61">
          <w:t xml:space="preserve"> and </w:t>
        </w:r>
        <w:proofErr w:type="spellStart"/>
        <w:r w:rsidR="00326B61">
          <w:rPr>
            <w:i/>
            <w:iCs/>
          </w:rPr>
          <w:t>putpdf</w:t>
        </w:r>
        <w:proofErr w:type="spellEnd"/>
        <w:r w:rsidR="00326B61">
          <w:t xml:space="preserve"> to build the output table</w:t>
        </w:r>
      </w:ins>
      <w:ins w:id="41" w:author="Jenny Trinitapoli" w:date="2022-05-02T08:02:00Z">
        <w:r w:rsidR="00B34D80">
          <w:t xml:space="preserve"> and customize the display options</w:t>
        </w:r>
      </w:ins>
      <w:ins w:id="42" w:author="Jenny Trinitapoli" w:date="2022-05-02T07:55:00Z">
        <w:r w:rsidR="00326B61">
          <w:t xml:space="preserve">. </w:t>
        </w:r>
      </w:ins>
      <w:ins w:id="43" w:author="Jenny Trinitapoli" w:date="2022-05-02T07:53:00Z">
        <w:r w:rsidR="00326B61">
          <w:t>Both</w:t>
        </w:r>
      </w:ins>
      <w:ins w:id="44" w:author="Jenny Trinitapoli" w:date="2022-05-02T07:54:00Z">
        <w:r w:rsidR="00326B61">
          <w:t xml:space="preserve"> programs</w:t>
        </w:r>
      </w:ins>
      <w:del w:id="45" w:author="Jenny Trinitapoli" w:date="2022-05-02T07:53:00Z">
        <w:r w:rsidDel="00326B61">
          <w:delText>,</w:delText>
        </w:r>
      </w:del>
      <w:r>
        <w:t xml:space="preserve"> </w:t>
      </w:r>
      <w:del w:id="46" w:author="Jenny Trinitapoli" w:date="2022-05-02T08:02:00Z">
        <w:r w:rsidDel="00B34D80">
          <w:delText xml:space="preserve">and their flexibility with </w:delText>
        </w:r>
      </w:del>
      <w:r>
        <w:t>allow</w:t>
      </w:r>
      <w:ins w:id="47" w:author="Jenny Trinitapoli" w:date="2022-05-02T08:02:00Z">
        <w:r w:rsidR="00B34D80">
          <w:t xml:space="preserve"> analysts to suppress </w:t>
        </w:r>
      </w:ins>
      <w:del w:id="48" w:author="Jenny Trinitapoli" w:date="2022-05-02T08:02:00Z">
        <w:r w:rsidDel="00B34D80">
          <w:delText xml:space="preserve">ing for dropped </w:delText>
        </w:r>
      </w:del>
      <w:r>
        <w:t xml:space="preserve">rows and </w:t>
      </w:r>
      <w:del w:id="49" w:author="Jenny Trinitapoli" w:date="2022-05-02T08:02:00Z">
        <w:r w:rsidDel="00B34D80">
          <w:delText>variably sized</w:delText>
        </w:r>
      </w:del>
      <w:ins w:id="50" w:author="Jenny Trinitapoli" w:date="2022-05-02T08:02:00Z">
        <w:r w:rsidR="00B34D80">
          <w:t>control</w:t>
        </w:r>
      </w:ins>
      <w:r>
        <w:t xml:space="preserve"> column widths</w:t>
      </w:r>
      <w:ins w:id="51" w:author="Jenny Trinitapoli" w:date="2022-05-02T08:02:00Z">
        <w:r w:rsidR="00B34D80">
          <w:t>,</w:t>
        </w:r>
      </w:ins>
      <w:r>
        <w:t xml:space="preserve"> mak</w:t>
      </w:r>
      <w:ins w:id="52" w:author="Jenny Trinitapoli" w:date="2022-05-02T08:02:00Z">
        <w:r w:rsidR="00B34D80">
          <w:t>ing</w:t>
        </w:r>
      </w:ins>
      <w:del w:id="53" w:author="Jenny Trinitapoli" w:date="2022-05-02T08:02:00Z">
        <w:r w:rsidDel="00B34D80">
          <w:delText>es</w:delText>
        </w:r>
      </w:del>
      <w:r>
        <w:t xml:space="preserve"> </w:t>
      </w:r>
      <w:commentRangeStart w:id="54"/>
      <w:proofErr w:type="spellStart"/>
      <w:r w:rsidRPr="00E11892">
        <w:rPr>
          <w:i/>
          <w:iCs/>
        </w:rPr>
        <w:t>printcase</w:t>
      </w:r>
      <w:proofErr w:type="spellEnd"/>
      <w:ins w:id="55" w:author="Jenny Trinitapoli" w:date="2022-05-02T07:53:00Z">
        <w:r w:rsidR="00326B61">
          <w:t xml:space="preserve"> </w:t>
        </w:r>
      </w:ins>
      <w:del w:id="56" w:author="Jenny Trinitapoli" w:date="2022-05-02T07:53:00Z">
        <w:r w:rsidDel="00326B61">
          <w:delText>’s</w:delText>
        </w:r>
        <w:commentRangeEnd w:id="54"/>
        <w:r w:rsidDel="00326B61">
          <w:rPr>
            <w:rStyle w:val="CommentReference"/>
          </w:rPr>
          <w:commentReference w:id="54"/>
        </w:r>
        <w:r w:rsidDel="00326B61">
          <w:delText xml:space="preserve"> </w:delText>
        </w:r>
      </w:del>
      <w:r>
        <w:t xml:space="preserve">output </w:t>
      </w:r>
      <w:del w:id="57" w:author="Jenny Trinitapoli" w:date="2022-05-02T08:06:00Z">
        <w:r w:rsidDel="00B34D80">
          <w:delText xml:space="preserve">prettier </w:delText>
        </w:r>
      </w:del>
      <w:ins w:id="58" w:author="Jenny Trinitapoli" w:date="2022-05-02T08:06:00Z">
        <w:r w:rsidR="00B34D80">
          <w:t>readable</w:t>
        </w:r>
        <w:r w:rsidR="00A133AA">
          <w:t xml:space="preserve"> and com</w:t>
        </w:r>
      </w:ins>
      <w:ins w:id="59" w:author="Jenny Trinitapoli" w:date="2022-05-02T08:07:00Z">
        <w:r w:rsidR="00A133AA">
          <w:t>pact</w:t>
        </w:r>
      </w:ins>
      <w:ins w:id="60" w:author="Jenny Trinitapoli" w:date="2022-05-02T08:17:00Z">
        <w:r w:rsidR="00187F35">
          <w:t xml:space="preserve"> for browsing</w:t>
        </w:r>
      </w:ins>
      <w:del w:id="61" w:author="Jenny Trinitapoli" w:date="2022-05-02T08:17:00Z">
        <w:r w:rsidDel="00187F35">
          <w:delText xml:space="preserve">and the program to run </w:delText>
        </w:r>
      </w:del>
      <w:del w:id="62" w:author="Jenny Trinitapoli" w:date="2022-05-02T08:03:00Z">
        <w:r w:rsidDel="00B34D80">
          <w:delText xml:space="preserve">more </w:delText>
        </w:r>
      </w:del>
      <w:del w:id="63" w:author="Jenny Trinitapoli" w:date="2022-05-02T08:17:00Z">
        <w:r w:rsidDel="00187F35">
          <w:delText>efficiently</w:delText>
        </w:r>
      </w:del>
      <w:r>
        <w:t xml:space="preserve">. </w:t>
      </w:r>
      <w:moveFromRangeStart w:id="64" w:author="Jenny Trinitapoli" w:date="2022-05-02T07:54:00Z" w:name="move102370501"/>
      <w:moveFrom w:id="65" w:author="Jenny Trinitapoli" w:date="2022-05-02T07:54:00Z">
        <w:r w:rsidDel="00326B61">
          <w:t xml:space="preserve">The </w:t>
        </w:r>
        <w:r w:rsidDel="00326B61">
          <w:rPr>
            <w:i/>
            <w:iCs/>
          </w:rPr>
          <w:t>levelsof</w:t>
        </w:r>
        <w:r w:rsidDel="00326B61">
          <w:t xml:space="preserve"> command also allows for much more efficient execution by facilitating quick lookups for matches between variables given the condition that an id match is found. This prevents manually searching the dataset and conveniently returns the result in the </w:t>
        </w:r>
        <w:r w:rsidDel="00326B61">
          <w:rPr>
            <w:i/>
            <w:iCs/>
          </w:rPr>
          <w:t>r(levels)</w:t>
        </w:r>
        <w:r w:rsidDel="00326B61">
          <w:t xml:space="preserve"> list, which is then subsequently searched.</w:t>
        </w:r>
      </w:moveFrom>
      <w:moveFromRangeEnd w:id="64"/>
    </w:p>
    <w:p w14:paraId="62E86953" w14:textId="4143B0E7" w:rsidR="003A7775" w:rsidRDefault="003A7775" w:rsidP="003A7775">
      <w:pPr>
        <w:ind w:left="720"/>
      </w:pPr>
    </w:p>
    <w:p w14:paraId="5CE66DC0" w14:textId="77777777" w:rsidR="00E11892" w:rsidRPr="008100DF" w:rsidRDefault="00E11892" w:rsidP="003A7775">
      <w:pPr>
        <w:ind w:left="720"/>
      </w:pPr>
    </w:p>
    <w:p w14:paraId="091D6E65" w14:textId="7E7EB106" w:rsidR="003A7775" w:rsidRDefault="003A7775" w:rsidP="003A7775">
      <w:pPr>
        <w:pStyle w:val="Heading3"/>
        <w:numPr>
          <w:ilvl w:val="1"/>
          <w:numId w:val="1"/>
        </w:numPr>
        <w:rPr>
          <w:color w:val="auto"/>
        </w:rPr>
      </w:pPr>
      <w:r>
        <w:rPr>
          <w:color w:val="auto"/>
        </w:rPr>
        <w:t>Syntax</w:t>
      </w:r>
    </w:p>
    <w:p w14:paraId="7952F78B" w14:textId="77777777" w:rsidR="00160E74" w:rsidRPr="00160E74" w:rsidRDefault="00160E74" w:rsidP="00362E2B"/>
    <w:p w14:paraId="4920D8FB" w14:textId="16837572" w:rsidR="003A7775" w:rsidRPr="002D1E99" w:rsidRDefault="003A7775" w:rsidP="003A7775">
      <w:pPr>
        <w:ind w:left="720"/>
      </w:pPr>
      <w:proofErr w:type="spellStart"/>
      <w:r w:rsidRPr="002D1E99">
        <w:rPr>
          <w:rStyle w:val="Emphasis"/>
        </w:rPr>
        <w:t>printcase</w:t>
      </w:r>
      <w:proofErr w:type="spellEnd"/>
      <w:r w:rsidRPr="002D1E99">
        <w:t xml:space="preserve"> </w:t>
      </w:r>
      <w:r w:rsidR="00BB5E67" w:rsidRPr="002D1E99">
        <w:t xml:space="preserve">using “filename” if </w:t>
      </w:r>
      <w:proofErr w:type="spellStart"/>
      <w:r w:rsidRPr="002D1E99">
        <w:rPr>
          <w:i/>
          <w:iCs/>
        </w:rPr>
        <w:t>id_variable</w:t>
      </w:r>
      <w:proofErr w:type="spellEnd"/>
      <w:r w:rsidR="00BB5E67" w:rsidRPr="002D1E99">
        <w:rPr>
          <w:i/>
          <w:iCs/>
        </w:rPr>
        <w:t xml:space="preserve">==`value’ </w:t>
      </w:r>
      <w:r w:rsidRPr="002D1E99">
        <w:rPr>
          <w:i/>
          <w:iCs/>
        </w:rPr>
        <w:t>[, options]</w:t>
      </w:r>
    </w:p>
    <w:p w14:paraId="7AC9FD55" w14:textId="77777777" w:rsidR="00FE65B7" w:rsidRDefault="00FE65B7" w:rsidP="003A7775">
      <w:pPr>
        <w:ind w:left="720"/>
      </w:pPr>
    </w:p>
    <w:p w14:paraId="3428C43C" w14:textId="03F543FB" w:rsidR="004D3B02" w:rsidRPr="002D1E99" w:rsidRDefault="003A7775" w:rsidP="003A7775">
      <w:pPr>
        <w:ind w:left="720"/>
      </w:pPr>
      <w:r w:rsidRPr="002D1E99">
        <w:t xml:space="preserve">where </w:t>
      </w:r>
      <w:proofErr w:type="spellStart"/>
      <w:r w:rsidRPr="002D1E99">
        <w:rPr>
          <w:i/>
          <w:iCs/>
        </w:rPr>
        <w:t>id_variable</w:t>
      </w:r>
      <w:proofErr w:type="spellEnd"/>
      <w:r w:rsidRPr="002D1E99">
        <w:t xml:space="preserve"> is the name of the unique identifying variable in the dataset, and </w:t>
      </w:r>
      <w:r w:rsidRPr="002D1E99">
        <w:rPr>
          <w:i/>
          <w:iCs/>
        </w:rPr>
        <w:t>val</w:t>
      </w:r>
      <w:r w:rsidR="008221CA" w:rsidRPr="002D1E99">
        <w:rPr>
          <w:i/>
          <w:iCs/>
        </w:rPr>
        <w:t>ue</w:t>
      </w:r>
      <w:r w:rsidRPr="002D1E99">
        <w:rPr>
          <w:i/>
          <w:iCs/>
        </w:rPr>
        <w:t xml:space="preserve"> </w:t>
      </w:r>
      <w:r w:rsidRPr="002D1E99">
        <w:t xml:space="preserve">is the value of </w:t>
      </w:r>
      <w:proofErr w:type="spellStart"/>
      <w:r w:rsidRPr="002D1E99">
        <w:rPr>
          <w:i/>
          <w:iCs/>
        </w:rPr>
        <w:t>id_variable</w:t>
      </w:r>
      <w:proofErr w:type="spellEnd"/>
      <w:r w:rsidRPr="002D1E99">
        <w:rPr>
          <w:i/>
          <w:iCs/>
        </w:rPr>
        <w:t xml:space="preserve"> </w:t>
      </w:r>
      <w:r w:rsidRPr="002D1E99">
        <w:t xml:space="preserve">to </w:t>
      </w:r>
      <w:r w:rsidR="004D3B02" w:rsidRPr="002D1E99">
        <w:t>print</w:t>
      </w:r>
      <w:r w:rsidRPr="002D1E99">
        <w:t xml:space="preserve">. </w:t>
      </w:r>
      <w:r w:rsidR="008221CA" w:rsidRPr="002D1E99">
        <w:t xml:space="preserve">The </w:t>
      </w:r>
      <w:proofErr w:type="spellStart"/>
      <w:r w:rsidRPr="002D1E99">
        <w:rPr>
          <w:i/>
          <w:iCs/>
        </w:rPr>
        <w:t>id_variable</w:t>
      </w:r>
      <w:proofErr w:type="spellEnd"/>
      <w:r w:rsidRPr="002D1E99">
        <w:rPr>
          <w:i/>
          <w:iCs/>
        </w:rPr>
        <w:softHyphen/>
        <w:t xml:space="preserve"> </w:t>
      </w:r>
      <w:r w:rsidR="008221CA" w:rsidRPr="002D1E99">
        <w:t xml:space="preserve">must </w:t>
      </w:r>
      <w:r w:rsidR="00384575">
        <w:t xml:space="preserve">uniquely identify variables in the dataset; </w:t>
      </w:r>
      <w:proofErr w:type="spellStart"/>
      <w:r w:rsidR="00384575">
        <w:t>id_</w:t>
      </w:r>
      <w:r w:rsidR="00384575" w:rsidRPr="00384575">
        <w:rPr>
          <w:i/>
          <w:iCs/>
        </w:rPr>
        <w:t>variable</w:t>
      </w:r>
      <w:proofErr w:type="spellEnd"/>
      <w:r w:rsidR="00384575">
        <w:t xml:space="preserve"> must </w:t>
      </w:r>
      <w:r w:rsidR="008221CA" w:rsidRPr="002D1E99">
        <w:t xml:space="preserve">be a numeric variable; it </w:t>
      </w:r>
      <w:r w:rsidR="00AA5DB1" w:rsidRPr="002D1E99">
        <w:t>cannot</w:t>
      </w:r>
      <w:r w:rsidRPr="002D1E99">
        <w:t xml:space="preserve"> contain</w:t>
      </w:r>
      <w:r w:rsidR="004D3B02" w:rsidRPr="002D1E99">
        <w:t xml:space="preserve"> </w:t>
      </w:r>
      <w:r w:rsidRPr="002D1E99">
        <w:t xml:space="preserve">spaces. </w:t>
      </w:r>
      <w:r w:rsidR="004D3B02" w:rsidRPr="002D1E99">
        <w:t xml:space="preserve">If no using file is specified, </w:t>
      </w:r>
      <w:proofErr w:type="spellStart"/>
      <w:r w:rsidR="004D3B02" w:rsidRPr="00362E2B">
        <w:rPr>
          <w:i/>
          <w:iCs/>
        </w:rPr>
        <w:t>printcase</w:t>
      </w:r>
      <w:proofErr w:type="spellEnd"/>
      <w:r w:rsidR="004D3B02" w:rsidRPr="002D1E99">
        <w:t xml:space="preserve"> saves the file to the home directory and names the file by concatenating the specified </w:t>
      </w:r>
      <w:proofErr w:type="spellStart"/>
      <w:r w:rsidR="004D3B02" w:rsidRPr="00362E2B">
        <w:rPr>
          <w:i/>
          <w:iCs/>
        </w:rPr>
        <w:t>id_variable</w:t>
      </w:r>
      <w:proofErr w:type="spellEnd"/>
      <w:r w:rsidR="004D3B02" w:rsidRPr="002D1E99">
        <w:t xml:space="preserve"> and </w:t>
      </w:r>
      <w:r w:rsidR="004D3B02" w:rsidRPr="00362E2B">
        <w:rPr>
          <w:i/>
          <w:iCs/>
        </w:rPr>
        <w:t>value</w:t>
      </w:r>
      <w:r w:rsidR="004D3B02" w:rsidRPr="002D1E99">
        <w:t xml:space="preserve">. For example: </w:t>
      </w:r>
      <w:proofErr w:type="spellStart"/>
      <w:r w:rsidR="004D3B02" w:rsidRPr="002D1E99">
        <w:rPr>
          <w:i/>
          <w:iCs/>
        </w:rPr>
        <w:t>printcase</w:t>
      </w:r>
      <w:proofErr w:type="spellEnd"/>
      <w:r w:rsidR="004D3B02" w:rsidRPr="002D1E99">
        <w:rPr>
          <w:i/>
          <w:iCs/>
        </w:rPr>
        <w:t xml:space="preserve"> if id==100</w:t>
      </w:r>
      <w:r w:rsidR="004D3B02" w:rsidRPr="002D1E99">
        <w:t xml:space="preserve"> </w:t>
      </w:r>
      <w:r w:rsidR="004A3E85" w:rsidRPr="002D1E99">
        <w:t>generates</w:t>
      </w:r>
      <w:r w:rsidR="004D3B02" w:rsidRPr="002D1E99">
        <w:t xml:space="preserve"> a file called “id100.doc</w:t>
      </w:r>
      <w:r w:rsidR="002250DA">
        <w:t>x</w:t>
      </w:r>
      <w:r w:rsidR="004D3B02" w:rsidRPr="002D1E99">
        <w:t xml:space="preserve">" </w:t>
      </w:r>
      <w:r w:rsidR="004A3E85" w:rsidRPr="002D1E99">
        <w:t xml:space="preserve">and saves it </w:t>
      </w:r>
      <w:r w:rsidR="004D3B02" w:rsidRPr="002D1E99">
        <w:t xml:space="preserve">in the </w:t>
      </w:r>
      <w:ins w:id="66" w:author="Jenny Trinitapoli" w:date="2022-05-02T08:07:00Z">
        <w:r w:rsidR="00A133AA">
          <w:t>home</w:t>
        </w:r>
      </w:ins>
      <w:commentRangeStart w:id="67"/>
      <w:commentRangeStart w:id="68"/>
      <w:del w:id="69" w:author="Jenny Trinitapoli" w:date="2022-05-02T08:07:00Z">
        <w:r w:rsidR="004D3B02" w:rsidRPr="002D1E99" w:rsidDel="00A133AA">
          <w:delText>root</w:delText>
        </w:r>
      </w:del>
      <w:r w:rsidR="004D3B02" w:rsidRPr="002D1E99">
        <w:t xml:space="preserve"> </w:t>
      </w:r>
      <w:commentRangeEnd w:id="67"/>
      <w:r w:rsidR="00AA5DB1">
        <w:rPr>
          <w:rStyle w:val="CommentReference"/>
        </w:rPr>
        <w:commentReference w:id="67"/>
      </w:r>
      <w:commentRangeEnd w:id="68"/>
      <w:r w:rsidR="00A133AA">
        <w:rPr>
          <w:rStyle w:val="CommentReference"/>
        </w:rPr>
        <w:commentReference w:id="68"/>
      </w:r>
      <w:r w:rsidR="004D3B02" w:rsidRPr="002D1E99">
        <w:t>directory.</w:t>
      </w:r>
    </w:p>
    <w:p w14:paraId="6392FA98" w14:textId="77777777" w:rsidR="00584CE3" w:rsidRDefault="00584CE3" w:rsidP="00362E2B"/>
    <w:p w14:paraId="2074F124" w14:textId="2761628F" w:rsidR="00A93F25" w:rsidRDefault="00584CE3" w:rsidP="00CF12EC">
      <w:pPr>
        <w:pStyle w:val="Heading3"/>
        <w:ind w:firstLine="720"/>
      </w:pPr>
      <w:r>
        <w:t xml:space="preserve">2. </w:t>
      </w:r>
      <w:r w:rsidR="00160E74">
        <w:t>2</w:t>
      </w:r>
      <w:r>
        <w:t xml:space="preserve"> </w:t>
      </w:r>
      <w:r w:rsidR="003A7775">
        <w:t>O</w:t>
      </w:r>
      <w:r w:rsidR="003A7775" w:rsidRPr="004460AE">
        <w:t>ptions</w:t>
      </w:r>
      <w:r w:rsidR="003A7775">
        <w:t xml:space="preserve"> are the following:</w:t>
      </w:r>
    </w:p>
    <w:p w14:paraId="449DC0BF" w14:textId="47D53CCA" w:rsidR="00A93F25" w:rsidRDefault="00A93F25" w:rsidP="003A7775">
      <w:pPr>
        <w:ind w:left="720"/>
      </w:pPr>
    </w:p>
    <w:p w14:paraId="7884B634" w14:textId="6A8AE3E6" w:rsidR="00AA5DB1" w:rsidRDefault="00AA5DB1" w:rsidP="00AA5DB1">
      <w:pPr>
        <w:ind w:left="720"/>
      </w:pPr>
      <w:r w:rsidRPr="00362E2B">
        <w:rPr>
          <w:rFonts w:ascii="Courier New" w:hAnsi="Courier New" w:cs="Courier New"/>
        </w:rPr>
        <w:t xml:space="preserve">pdf </w:t>
      </w:r>
      <w:r>
        <w:t xml:space="preserve">sets the output of </w:t>
      </w:r>
      <w:proofErr w:type="spellStart"/>
      <w:r w:rsidRPr="00B21BD9">
        <w:rPr>
          <w:i/>
        </w:rPr>
        <w:t>printcase</w:t>
      </w:r>
      <w:proofErr w:type="spellEnd"/>
      <w:r>
        <w:t xml:space="preserve"> to be a PDF file instead of the default Microsoft Word file (.docx). Page numbers and footers are not generated in PDF files, whereas they are in Microsoft Word. All other options are unaffected by specifying a </w:t>
      </w:r>
      <w:r>
        <w:rPr>
          <w:i/>
          <w:iCs/>
        </w:rPr>
        <w:t xml:space="preserve">pdf </w:t>
      </w:r>
      <w:r>
        <w:t>file as the output.</w:t>
      </w:r>
    </w:p>
    <w:p w14:paraId="6D55CDDC" w14:textId="0FC772ED" w:rsidR="00AA5DB1" w:rsidRDefault="00AA5DB1" w:rsidP="00AA5DB1">
      <w:pPr>
        <w:ind w:left="720"/>
      </w:pPr>
    </w:p>
    <w:p w14:paraId="7190A744" w14:textId="70416021" w:rsidR="00AA5DB1" w:rsidRDefault="00AA5DB1" w:rsidP="00AA5DB1">
      <w:pPr>
        <w:ind w:left="720"/>
      </w:pPr>
      <w:r w:rsidRPr="00362E2B">
        <w:rPr>
          <w:rStyle w:val="Emphasis"/>
          <w:rFonts w:ascii="Courier New" w:hAnsi="Courier New" w:cs="Courier New"/>
        </w:rPr>
        <w:t>font(string)</w:t>
      </w:r>
      <w:r>
        <w:rPr>
          <w:rStyle w:val="Emphasis"/>
        </w:rPr>
        <w:t xml:space="preserve"> </w:t>
      </w:r>
      <w:r w:rsidRPr="00561A94">
        <w:rPr>
          <w:rStyle w:val="Emphasis"/>
          <w:i w:val="0"/>
        </w:rPr>
        <w:t>sets the font to be used for the entire document of the output of</w:t>
      </w:r>
      <w:r w:rsidRPr="002C17DF">
        <w:rPr>
          <w:rStyle w:val="Emphasis"/>
        </w:rPr>
        <w:t xml:space="preserve"> </w:t>
      </w:r>
      <w:proofErr w:type="spellStart"/>
      <w:r w:rsidRPr="002C17DF">
        <w:rPr>
          <w:rStyle w:val="Emphasis"/>
        </w:rPr>
        <w:t>printcase</w:t>
      </w:r>
      <w:proofErr w:type="spellEnd"/>
      <w:r w:rsidRPr="002C17DF">
        <w:rPr>
          <w:rStyle w:val="Emphasis"/>
        </w:rPr>
        <w:t xml:space="preserve">. </w:t>
      </w:r>
      <w:r w:rsidRPr="00561A94">
        <w:rPr>
          <w:rStyle w:val="Emphasis"/>
          <w:i w:val="0"/>
        </w:rPr>
        <w:t xml:space="preserve">Any </w:t>
      </w:r>
      <w:r>
        <w:rPr>
          <w:rStyle w:val="Emphasis"/>
          <w:i w:val="0"/>
        </w:rPr>
        <w:t xml:space="preserve">installed font </w:t>
      </w:r>
      <w:r w:rsidRPr="00561A94">
        <w:rPr>
          <w:rStyle w:val="Emphasis"/>
          <w:i w:val="0"/>
        </w:rPr>
        <w:t xml:space="preserve">can be </w:t>
      </w:r>
      <w:r>
        <w:rPr>
          <w:rStyle w:val="Emphasis"/>
          <w:i w:val="0"/>
        </w:rPr>
        <w:t>specifie</w:t>
      </w:r>
      <w:r w:rsidRPr="00561A94">
        <w:rPr>
          <w:rStyle w:val="Emphasis"/>
          <w:i w:val="0"/>
        </w:rPr>
        <w:t xml:space="preserve">d. If not set, the default is </w:t>
      </w:r>
      <w:r>
        <w:rPr>
          <w:rStyle w:val="Emphasis"/>
          <w:i w:val="0"/>
        </w:rPr>
        <w:t>Arial</w:t>
      </w:r>
      <w:r w:rsidRPr="00561A94">
        <w:rPr>
          <w:rStyle w:val="Emphasis"/>
          <w:i w:val="0"/>
        </w:rPr>
        <w:t>.</w:t>
      </w:r>
    </w:p>
    <w:p w14:paraId="5A89EE38" w14:textId="77777777" w:rsidR="00AA5DB1" w:rsidRDefault="00AA5DB1" w:rsidP="003A7775">
      <w:pPr>
        <w:ind w:left="720"/>
      </w:pPr>
    </w:p>
    <w:p w14:paraId="2BE80BF0" w14:textId="22882579" w:rsidR="00E07F89" w:rsidRPr="008D2234" w:rsidRDefault="003A7775" w:rsidP="00E07F89">
      <w:pPr>
        <w:ind w:left="720"/>
        <w:rPr>
          <w:rStyle w:val="Emphasis"/>
          <w:rFonts w:cstheme="minorHAnsi"/>
          <w:i w:val="0"/>
          <w:iCs w:val="0"/>
        </w:rPr>
      </w:pPr>
      <w:proofErr w:type="spellStart"/>
      <w:r w:rsidRPr="00A66958">
        <w:rPr>
          <w:rStyle w:val="Emphasis"/>
          <w:rFonts w:ascii="Courier New" w:hAnsi="Courier New" w:cs="Courier New"/>
          <w:u w:val="single"/>
        </w:rPr>
        <w:t>noe</w:t>
      </w:r>
      <w:r w:rsidRPr="00362E2B">
        <w:rPr>
          <w:rStyle w:val="Emphasis"/>
          <w:rFonts w:ascii="Courier New" w:hAnsi="Courier New" w:cs="Courier New"/>
        </w:rPr>
        <w:t>mpty</w:t>
      </w:r>
      <w:proofErr w:type="spellEnd"/>
      <w:r>
        <w:rPr>
          <w:rStyle w:val="Emphasis"/>
          <w:rFonts w:cstheme="minorHAnsi"/>
        </w:rPr>
        <w:t xml:space="preserve"> </w:t>
      </w:r>
      <w:r w:rsidR="00E07F89" w:rsidRPr="008D2234">
        <w:rPr>
          <w:rStyle w:val="Emphasis"/>
          <w:rFonts w:cstheme="minorHAnsi"/>
          <w:i w:val="0"/>
          <w:iCs w:val="0"/>
        </w:rPr>
        <w:t>suppress</w:t>
      </w:r>
      <w:r w:rsidR="00036520">
        <w:rPr>
          <w:rStyle w:val="Emphasis"/>
          <w:rFonts w:cstheme="minorHAnsi"/>
          <w:i w:val="0"/>
          <w:iCs w:val="0"/>
        </w:rPr>
        <w:t>es</w:t>
      </w:r>
      <w:r w:rsidR="00E07F89" w:rsidRPr="008D2234">
        <w:rPr>
          <w:rStyle w:val="Emphasis"/>
          <w:rFonts w:cstheme="minorHAnsi"/>
          <w:i w:val="0"/>
          <w:iCs w:val="0"/>
        </w:rPr>
        <w:t xml:space="preserve"> </w:t>
      </w:r>
      <w:r w:rsidR="00036520">
        <w:rPr>
          <w:rStyle w:val="Emphasis"/>
          <w:rFonts w:cstheme="minorHAnsi"/>
          <w:i w:val="0"/>
          <w:iCs w:val="0"/>
        </w:rPr>
        <w:t xml:space="preserve">all </w:t>
      </w:r>
      <w:r w:rsidR="00E07F89" w:rsidRPr="008D2234">
        <w:rPr>
          <w:rStyle w:val="Emphasis"/>
          <w:rFonts w:cstheme="minorHAnsi"/>
          <w:i w:val="0"/>
          <w:iCs w:val="0"/>
        </w:rPr>
        <w:t>empty</w:t>
      </w:r>
      <w:r w:rsidR="00036520">
        <w:rPr>
          <w:rStyle w:val="Emphasis"/>
          <w:rFonts w:cstheme="minorHAnsi"/>
          <w:i w:val="0"/>
          <w:iCs w:val="0"/>
        </w:rPr>
        <w:t xml:space="preserve"> and </w:t>
      </w:r>
      <w:r w:rsidR="007458E2">
        <w:rPr>
          <w:rStyle w:val="Emphasis"/>
          <w:rFonts w:cstheme="minorHAnsi"/>
          <w:i w:val="0"/>
          <w:iCs w:val="0"/>
        </w:rPr>
        <w:t xml:space="preserve">system </w:t>
      </w:r>
      <w:r w:rsidR="00036520">
        <w:rPr>
          <w:rStyle w:val="Emphasis"/>
          <w:rFonts w:cstheme="minorHAnsi"/>
          <w:i w:val="0"/>
          <w:iCs w:val="0"/>
        </w:rPr>
        <w:t>missing</w:t>
      </w:r>
      <w:r w:rsidR="00E07F89" w:rsidRPr="008D2234">
        <w:rPr>
          <w:rStyle w:val="Emphasis"/>
          <w:rFonts w:cstheme="minorHAnsi"/>
          <w:i w:val="0"/>
          <w:iCs w:val="0"/>
        </w:rPr>
        <w:t xml:space="preserve"> responses and their variables from the resulting</w:t>
      </w:r>
      <w:r w:rsidR="00036520">
        <w:rPr>
          <w:rStyle w:val="Emphasis"/>
          <w:rFonts w:cstheme="minorHAnsi"/>
          <w:i w:val="0"/>
          <w:iCs w:val="0"/>
        </w:rPr>
        <w:t xml:space="preserve"> </w:t>
      </w:r>
      <w:r w:rsidR="00E07F89" w:rsidRPr="008D2234">
        <w:rPr>
          <w:rStyle w:val="Emphasis"/>
          <w:rFonts w:cstheme="minorHAnsi"/>
          <w:i w:val="0"/>
          <w:iCs w:val="0"/>
        </w:rPr>
        <w:t>table, if the value label is an empty string (i.e., “”) or a Stata missing value</w:t>
      </w:r>
    </w:p>
    <w:p w14:paraId="41510D6D" w14:textId="6A3D7D57" w:rsidR="00E07F89" w:rsidRDefault="00E07F89" w:rsidP="00E07F89">
      <w:pPr>
        <w:ind w:left="720"/>
        <w:rPr>
          <w:rStyle w:val="Emphasis"/>
          <w:rFonts w:cstheme="minorHAnsi"/>
          <w:i w:val="0"/>
          <w:iCs w:val="0"/>
        </w:rPr>
      </w:pPr>
      <w:r w:rsidRPr="008D2234">
        <w:rPr>
          <w:rStyle w:val="Emphasis"/>
          <w:rFonts w:cstheme="minorHAnsi"/>
          <w:i w:val="0"/>
          <w:iCs w:val="0"/>
        </w:rPr>
        <w:t xml:space="preserve">code (“.”, </w:t>
      </w:r>
      <w:proofErr w:type="gramStart"/>
      <w:r w:rsidRPr="008D2234">
        <w:rPr>
          <w:rStyle w:val="Emphasis"/>
          <w:rFonts w:cstheme="minorHAnsi"/>
          <w:i w:val="0"/>
          <w:iCs w:val="0"/>
        </w:rPr>
        <w:t>“.d</w:t>
      </w:r>
      <w:proofErr w:type="gramEnd"/>
      <w:r w:rsidRPr="008D2234">
        <w:rPr>
          <w:rStyle w:val="Emphasis"/>
          <w:rFonts w:cstheme="minorHAnsi"/>
          <w:i w:val="0"/>
          <w:iCs w:val="0"/>
        </w:rPr>
        <w:t>”, etc.). If not specified, all empty responses will be included.</w:t>
      </w:r>
      <w:r w:rsidR="0057293C">
        <w:rPr>
          <w:rStyle w:val="Emphasis"/>
          <w:rFonts w:cstheme="minorHAnsi"/>
          <w:i w:val="0"/>
          <w:iCs w:val="0"/>
        </w:rPr>
        <w:t xml:space="preserve"> In longitudinal cases, variable rows are only suppressed if variables are empty for all observations.</w:t>
      </w:r>
    </w:p>
    <w:p w14:paraId="4754EC66" w14:textId="0EBBDF60" w:rsidR="00FE65B7" w:rsidRDefault="00FE65B7" w:rsidP="003A7775">
      <w:pPr>
        <w:ind w:left="720"/>
        <w:rPr>
          <w:rStyle w:val="Emphasis"/>
          <w:rFonts w:cstheme="minorHAnsi"/>
        </w:rPr>
      </w:pPr>
    </w:p>
    <w:p w14:paraId="20295A0F" w14:textId="52ED5488" w:rsidR="000C4A75" w:rsidRPr="00584CE3" w:rsidRDefault="000C4A75" w:rsidP="000C4A75">
      <w:pPr>
        <w:ind w:left="720"/>
        <w:rPr>
          <w:rStyle w:val="Emphasis"/>
          <w:rFonts w:cstheme="minorHAnsi"/>
          <w:i w:val="0"/>
          <w:iCs w:val="0"/>
        </w:rPr>
      </w:pPr>
      <w:proofErr w:type="gramStart"/>
      <w:r w:rsidRPr="00A66958">
        <w:rPr>
          <w:rStyle w:val="Emphasis"/>
          <w:rFonts w:ascii="Courier New" w:hAnsi="Courier New" w:cs="Courier New"/>
          <w:i w:val="0"/>
          <w:iCs w:val="0"/>
        </w:rPr>
        <w:t>ig</w:t>
      </w:r>
      <w:r w:rsidRPr="00362E2B">
        <w:rPr>
          <w:rStyle w:val="Emphasis"/>
          <w:rFonts w:ascii="Courier New" w:hAnsi="Courier New" w:cs="Courier New"/>
        </w:rPr>
        <w:t>nore(</w:t>
      </w:r>
      <w:proofErr w:type="gramEnd"/>
      <w:r w:rsidRPr="00362E2B">
        <w:rPr>
          <w:rStyle w:val="Emphasis"/>
          <w:rFonts w:ascii="Courier New" w:hAnsi="Courier New" w:cs="Courier New"/>
        </w:rPr>
        <w:t>“string1” “string2”…)</w:t>
      </w:r>
      <w:r>
        <w:rPr>
          <w:rStyle w:val="Emphasis"/>
          <w:rFonts w:cstheme="minorHAnsi"/>
        </w:rPr>
        <w:t xml:space="preserve"> </w:t>
      </w:r>
      <w:r w:rsidRPr="00584CE3">
        <w:rPr>
          <w:rStyle w:val="Emphasis"/>
          <w:rFonts w:cstheme="minorHAnsi"/>
          <w:i w:val="0"/>
          <w:iCs w:val="0"/>
        </w:rPr>
        <w:t>allows users to specify variables to be ignored based on the values, for example missing strings “” general missing</w:t>
      </w:r>
      <w:r w:rsidR="00F94FD0">
        <w:rPr>
          <w:rStyle w:val="Emphasis"/>
          <w:rFonts w:cstheme="minorHAnsi"/>
          <w:i w:val="0"/>
          <w:iCs w:val="0"/>
        </w:rPr>
        <w:t xml:space="preserve"> “</w:t>
      </w:r>
      <w:r w:rsidRPr="00584CE3">
        <w:rPr>
          <w:rStyle w:val="Emphasis"/>
          <w:rFonts w:cstheme="minorHAnsi"/>
          <w:i w:val="0"/>
          <w:iCs w:val="0"/>
        </w:rPr>
        <w:t>.” or skipped values “.s” if the dataset distinguishes. (Other datasets use “99” or other codes.)  The result in the output document will not include those variables or their responses. There is no limit on the number of responses to ignore.</w:t>
      </w:r>
      <w:r w:rsidR="00717E4A">
        <w:rPr>
          <w:rStyle w:val="Emphasis"/>
          <w:rFonts w:cstheme="minorHAnsi"/>
          <w:i w:val="0"/>
          <w:iCs w:val="0"/>
        </w:rPr>
        <w:t xml:space="preserve"> </w:t>
      </w:r>
      <w:r w:rsidR="00717E4A" w:rsidRPr="00717E4A">
        <w:rPr>
          <w:rStyle w:val="Emphasis"/>
          <w:rFonts w:cstheme="minorHAnsi"/>
          <w:i w:val="0"/>
          <w:iCs w:val="0"/>
        </w:rPr>
        <w:t>In longitudinal cases, variable rows are only suppressed if variables match an ignorable value for all observations.</w:t>
      </w:r>
    </w:p>
    <w:p w14:paraId="58751EBF" w14:textId="55A0AE2E" w:rsidR="000C4A75" w:rsidRDefault="000C4A75" w:rsidP="003A7775">
      <w:pPr>
        <w:ind w:left="720"/>
        <w:rPr>
          <w:rStyle w:val="Emphasis"/>
          <w:rFonts w:cstheme="minorHAnsi"/>
        </w:rPr>
      </w:pPr>
    </w:p>
    <w:p w14:paraId="2D7467FF" w14:textId="77777777" w:rsidR="005C4A16" w:rsidRPr="00362E2B" w:rsidRDefault="005C4A16" w:rsidP="005C4A16">
      <w:pPr>
        <w:ind w:firstLine="720"/>
        <w:rPr>
          <w:rFonts w:ascii="Times" w:hAnsi="Times"/>
        </w:rPr>
      </w:pPr>
      <w:r w:rsidRPr="00097573">
        <w:rPr>
          <w:rFonts w:ascii="Courier New" w:hAnsi="Courier New" w:cs="Courier New"/>
        </w:rPr>
        <w:t xml:space="preserve">replace </w:t>
      </w:r>
      <w:r>
        <w:t>overwrites an existing printed case</w:t>
      </w:r>
      <w:r w:rsidRPr="00362E2B">
        <w:t>.</w:t>
      </w:r>
    </w:p>
    <w:p w14:paraId="10470B55" w14:textId="65C670FC" w:rsidR="005C4A16" w:rsidRDefault="005C4A16" w:rsidP="003A7775">
      <w:pPr>
        <w:ind w:left="720"/>
        <w:rPr>
          <w:rStyle w:val="Emphasis"/>
          <w:rFonts w:cstheme="minorHAnsi"/>
        </w:rPr>
      </w:pPr>
    </w:p>
    <w:p w14:paraId="08E95B1A" w14:textId="5E39931F" w:rsidR="005C4A16" w:rsidRDefault="005C4A16" w:rsidP="005C4A16">
      <w:pPr>
        <w:ind w:left="720"/>
        <w:rPr>
          <w:rStyle w:val="Emphasis"/>
          <w:i w:val="0"/>
          <w:iCs w:val="0"/>
        </w:rPr>
      </w:pPr>
      <w:proofErr w:type="spellStart"/>
      <w:r w:rsidRPr="00A66958">
        <w:rPr>
          <w:rStyle w:val="Emphasis"/>
          <w:rFonts w:ascii="Courier New" w:hAnsi="Courier New" w:cs="Courier New"/>
          <w:i w:val="0"/>
          <w:iCs w:val="0"/>
          <w:u w:val="single"/>
        </w:rPr>
        <w:t>addn</w:t>
      </w:r>
      <w:r w:rsidRPr="00362E2B">
        <w:rPr>
          <w:rStyle w:val="Emphasis"/>
          <w:rFonts w:ascii="Courier New" w:hAnsi="Courier New" w:cs="Courier New"/>
          <w:i w:val="0"/>
          <w:iCs w:val="0"/>
        </w:rPr>
        <w:t>otes</w:t>
      </w:r>
      <w:proofErr w:type="spellEnd"/>
      <w:r>
        <w:rPr>
          <w:rStyle w:val="Emphasis"/>
          <w:rFonts w:ascii="Courier New" w:hAnsi="Courier New" w:cs="Courier New"/>
          <w:i w:val="0"/>
          <w:iCs w:val="0"/>
        </w:rPr>
        <w:t xml:space="preserve"> </w:t>
      </w:r>
      <w:r w:rsidRPr="00362E2B">
        <w:rPr>
          <w:rStyle w:val="Emphasis"/>
          <w:i w:val="0"/>
          <w:iCs w:val="0"/>
        </w:rPr>
        <w:t xml:space="preserve">includes the first note on any variable in the variable </w:t>
      </w:r>
      <w:r>
        <w:rPr>
          <w:rStyle w:val="Emphasis"/>
          <w:i w:val="0"/>
          <w:iCs w:val="0"/>
        </w:rPr>
        <w:t>label</w:t>
      </w:r>
      <w:r w:rsidRPr="00362E2B">
        <w:rPr>
          <w:rStyle w:val="Emphasis"/>
          <w:i w:val="0"/>
          <w:iCs w:val="0"/>
        </w:rPr>
        <w:t xml:space="preserve"> column. (If the dataset is documented to such a degree, this may help the analyst discern skip patterns or heed cautions about variables with known problems.)</w:t>
      </w:r>
      <w:r>
        <w:rPr>
          <w:rStyle w:val="Emphasis"/>
          <w:i w:val="0"/>
          <w:iCs w:val="0"/>
        </w:rPr>
        <w:t xml:space="preserve"> Although multiple notes can be attached to a variable, only the first note is included in the printed case.</w:t>
      </w:r>
    </w:p>
    <w:p w14:paraId="61CDFEFA" w14:textId="36BB9A2F" w:rsidR="0051355B" w:rsidRDefault="0051355B" w:rsidP="005C4A16">
      <w:pPr>
        <w:ind w:left="720"/>
        <w:rPr>
          <w:rStyle w:val="Emphasis"/>
          <w:i w:val="0"/>
          <w:iCs w:val="0"/>
        </w:rPr>
      </w:pPr>
    </w:p>
    <w:p w14:paraId="526DB558" w14:textId="3A1C4207" w:rsidR="008E610A" w:rsidRDefault="0051355B" w:rsidP="00143A65">
      <w:pPr>
        <w:ind w:left="720"/>
        <w:rPr>
          <w:ins w:id="70" w:author="Jenny Trinitapoli" w:date="2022-05-02T08:19:00Z"/>
        </w:rPr>
      </w:pPr>
      <w:r w:rsidRPr="00811A42">
        <w:rPr>
          <w:rStyle w:val="Emphasis"/>
          <w:rFonts w:ascii="Courier New" w:hAnsi="Courier New" w:cs="Courier New"/>
          <w:i w:val="0"/>
          <w:iCs w:val="0"/>
        </w:rPr>
        <w:t>width(</w:t>
      </w:r>
      <w:r w:rsidR="00022EF9" w:rsidRPr="00022EF9">
        <w:rPr>
          <w:rStyle w:val="Emphasis"/>
          <w:rFonts w:ascii="Courier New" w:hAnsi="Courier New" w:cs="Courier New"/>
          <w:i w:val="0"/>
          <w:iCs w:val="0"/>
        </w:rPr>
        <w:t xml:space="preserve">#[unit|%] | </w:t>
      </w:r>
      <w:proofErr w:type="spellStart"/>
      <w:r w:rsidR="00022EF9" w:rsidRPr="00022EF9">
        <w:rPr>
          <w:rStyle w:val="Emphasis"/>
          <w:rFonts w:ascii="Courier New" w:hAnsi="Courier New" w:cs="Courier New"/>
          <w:i w:val="0"/>
          <w:iCs w:val="0"/>
        </w:rPr>
        <w:t>matname</w:t>
      </w:r>
      <w:proofErr w:type="spellEnd"/>
      <w:r w:rsidRPr="00811A42">
        <w:rPr>
          <w:rStyle w:val="Emphasis"/>
          <w:rFonts w:ascii="Courier New" w:hAnsi="Courier New" w:cs="Courier New"/>
          <w:i w:val="0"/>
          <w:iCs w:val="0"/>
        </w:rPr>
        <w:t>)</w:t>
      </w:r>
      <w:r>
        <w:rPr>
          <w:rStyle w:val="Emphasis"/>
          <w:i w:val="0"/>
          <w:iCs w:val="0"/>
        </w:rPr>
        <w:t xml:space="preserve"> </w:t>
      </w:r>
      <w:ins w:id="71" w:author="Jenny Trinitapoli" w:date="2022-05-02T08:19:00Z">
        <w:r w:rsidR="008E610A">
          <w:t xml:space="preserve">specifies the width of the columns to be printed with standard Stata syntax. See help </w:t>
        </w:r>
        <w:proofErr w:type="spellStart"/>
        <w:r w:rsidR="008E610A">
          <w:t>putdocx_table</w:t>
        </w:r>
        <w:proofErr w:type="spellEnd"/>
        <w:r w:rsidR="008E610A">
          <w:t xml:space="preserve"> </w:t>
        </w:r>
        <w:r w:rsidR="008E610A">
          <w:t xml:space="preserve">and help </w:t>
        </w:r>
        <w:proofErr w:type="spellStart"/>
        <w:r w:rsidR="008E610A">
          <w:t>putdocx_table</w:t>
        </w:r>
      </w:ins>
      <w:proofErr w:type="spellEnd"/>
      <w:ins w:id="72" w:author="Jenny Trinitapoli" w:date="2022-05-02T08:20:00Z">
        <w:r w:rsidR="008E610A">
          <w:t xml:space="preserve"> </w:t>
        </w:r>
      </w:ins>
      <w:ins w:id="73" w:author="Jenny Trinitapoli" w:date="2022-05-02T08:19:00Z">
        <w:r w:rsidR="008E610A">
          <w:t>for the specifics of formatting input.</w:t>
        </w:r>
      </w:ins>
    </w:p>
    <w:p w14:paraId="5616BCFD" w14:textId="55D2D3CC" w:rsidR="0051355B" w:rsidRPr="005C4A16" w:rsidDel="008E610A" w:rsidRDefault="0051355B" w:rsidP="0051355B">
      <w:pPr>
        <w:ind w:left="720"/>
        <w:rPr>
          <w:del w:id="74" w:author="Jenny Trinitapoli" w:date="2022-05-02T08:19:00Z"/>
          <w:rStyle w:val="Emphasis"/>
          <w:i w:val="0"/>
          <w:iCs w:val="0"/>
        </w:rPr>
      </w:pPr>
      <w:commentRangeStart w:id="75"/>
      <w:del w:id="76" w:author="Jenny Trinitapoli" w:date="2022-05-02T08:19:00Z">
        <w:r w:rsidDel="008E610A">
          <w:rPr>
            <w:rStyle w:val="Emphasis"/>
            <w:i w:val="0"/>
            <w:iCs w:val="0"/>
          </w:rPr>
          <w:delText>allows analyst to control column width for the table. Values must sum to 100 and must correspond to the number of columns in the table – 3 columns for a default cross-sectional case (variable name, variable label, response). For longitudinal cases the number of columns is equal to 2+n, where n is the number of nested observations.</w:delText>
        </w:r>
        <w:commentRangeEnd w:id="75"/>
        <w:r w:rsidR="00A66958" w:rsidDel="008E610A">
          <w:rPr>
            <w:rStyle w:val="CommentReference"/>
          </w:rPr>
          <w:commentReference w:id="75"/>
        </w:r>
      </w:del>
    </w:p>
    <w:p w14:paraId="29E76758" w14:textId="77777777" w:rsidR="005C4A16" w:rsidRDefault="005C4A16" w:rsidP="003A7775">
      <w:pPr>
        <w:ind w:left="720"/>
        <w:rPr>
          <w:rStyle w:val="Emphasis"/>
          <w:rFonts w:cstheme="minorHAnsi"/>
        </w:rPr>
      </w:pPr>
    </w:p>
    <w:p w14:paraId="7AEABF71" w14:textId="77777777" w:rsidR="005B6888" w:rsidRDefault="005B6888" w:rsidP="005B6888">
      <w:pPr>
        <w:ind w:left="720"/>
        <w:rPr>
          <w:rStyle w:val="Emphasis"/>
          <w:i w:val="0"/>
          <w:iCs w:val="0"/>
        </w:rPr>
      </w:pPr>
      <w:r w:rsidRPr="00A66958">
        <w:rPr>
          <w:rStyle w:val="Emphasis"/>
          <w:rFonts w:ascii="Courier New" w:hAnsi="Courier New" w:cs="Courier New"/>
          <w:i w:val="0"/>
          <w:iCs w:val="0"/>
          <w:u w:val="single"/>
        </w:rPr>
        <w:t>long</w:t>
      </w:r>
      <w:r w:rsidRPr="00B056AD">
        <w:rPr>
          <w:rStyle w:val="Emphasis"/>
          <w:rFonts w:ascii="Courier New" w:hAnsi="Courier New" w:cs="Courier New"/>
          <w:i w:val="0"/>
          <w:iCs w:val="0"/>
        </w:rPr>
        <w:t xml:space="preserve">itudinal </w:t>
      </w:r>
      <w:r>
        <w:rPr>
          <w:rStyle w:val="Emphasis"/>
          <w:i w:val="0"/>
          <w:iCs w:val="0"/>
        </w:rPr>
        <w:t>indicates that the case id is non-unique and that nested values (time or observations) should be presented in columns.</w:t>
      </w:r>
    </w:p>
    <w:p w14:paraId="1ABF4CDC" w14:textId="77777777" w:rsidR="005B6888" w:rsidRDefault="005B6888" w:rsidP="005B6888">
      <w:pPr>
        <w:ind w:left="720"/>
        <w:rPr>
          <w:rStyle w:val="Emphasis"/>
          <w:i w:val="0"/>
          <w:iCs w:val="0"/>
        </w:rPr>
      </w:pPr>
    </w:p>
    <w:p w14:paraId="71DE5EE1" w14:textId="294FE938" w:rsidR="005B6888" w:rsidRDefault="005B6888" w:rsidP="00143A65">
      <w:pPr>
        <w:ind w:left="720"/>
        <w:rPr>
          <w:rStyle w:val="Emphasis"/>
          <w:i w:val="0"/>
          <w:iCs w:val="0"/>
        </w:rPr>
      </w:pPr>
      <w:r w:rsidRPr="00B056AD">
        <w:rPr>
          <w:rStyle w:val="Emphasis"/>
          <w:rFonts w:ascii="Courier New" w:hAnsi="Courier New" w:cs="Courier New"/>
          <w:i w:val="0"/>
          <w:iCs w:val="0"/>
        </w:rPr>
        <w:t>unit(</w:t>
      </w:r>
      <w:r w:rsidR="0059549E" w:rsidRPr="00EB7C0F">
        <w:rPr>
          <w:rStyle w:val="Emphasis"/>
          <w:rFonts w:ascii="Courier New" w:hAnsi="Courier New" w:cs="Courier New"/>
        </w:rPr>
        <w:t>string</w:t>
      </w:r>
      <w:r w:rsidRPr="00B056AD">
        <w:rPr>
          <w:rStyle w:val="Emphasis"/>
          <w:rFonts w:ascii="Courier New" w:hAnsi="Courier New" w:cs="Courier New"/>
          <w:i w:val="0"/>
          <w:iCs w:val="0"/>
        </w:rPr>
        <w:t>)</w:t>
      </w:r>
      <w:r>
        <w:rPr>
          <w:rStyle w:val="Emphasis"/>
          <w:i w:val="0"/>
          <w:iCs w:val="0"/>
        </w:rPr>
        <w:t xml:space="preserve"> </w:t>
      </w:r>
      <w:r w:rsidR="001E5269" w:rsidRPr="001E5269">
        <w:rPr>
          <w:rStyle w:val="Emphasis"/>
          <w:i w:val="0"/>
          <w:iCs w:val="0"/>
        </w:rPr>
        <w:t>changes the default title for the response column(s) from "Response" to the specified string.</w:t>
      </w:r>
    </w:p>
    <w:p w14:paraId="773BA1C3" w14:textId="725EF3D0" w:rsidR="00C83A69" w:rsidRDefault="00C83A69" w:rsidP="00C83A69">
      <w:pPr>
        <w:rPr>
          <w:rStyle w:val="Emphasis"/>
          <w:rFonts w:cstheme="minorHAnsi"/>
        </w:rPr>
      </w:pPr>
    </w:p>
    <w:p w14:paraId="0DF888E6" w14:textId="77777777" w:rsidR="005B6888" w:rsidRDefault="005B6888" w:rsidP="00AA5DB1">
      <w:pPr>
        <w:rPr>
          <w:rStyle w:val="Emphasis"/>
        </w:rPr>
      </w:pPr>
    </w:p>
    <w:p w14:paraId="622D7202" w14:textId="47650875" w:rsidR="00143A65" w:rsidRDefault="00B056AD" w:rsidP="00143A65">
      <w:pPr>
        <w:ind w:left="720"/>
        <w:rPr>
          <w:ins w:id="77" w:author="Jenny Trinitapoli" w:date="2022-05-02T08:45:00Z"/>
          <w:rStyle w:val="Heading1Char"/>
          <w:highlight w:val="lightGray"/>
        </w:rPr>
      </w:pPr>
      <w:r w:rsidRPr="00A66958">
        <w:rPr>
          <w:rStyle w:val="Emphasis"/>
          <w:rFonts w:ascii="Courier New" w:hAnsi="Courier New" w:cs="Courier New"/>
          <w:i w:val="0"/>
          <w:iCs w:val="0"/>
          <w:u w:val="single"/>
        </w:rPr>
        <w:t>land</w:t>
      </w:r>
      <w:r w:rsidRPr="00B056AD">
        <w:rPr>
          <w:rStyle w:val="Emphasis"/>
          <w:rFonts w:ascii="Courier New" w:hAnsi="Courier New" w:cs="Courier New"/>
          <w:i w:val="0"/>
          <w:iCs w:val="0"/>
        </w:rPr>
        <w:t xml:space="preserve">scape </w:t>
      </w:r>
      <w:r>
        <w:rPr>
          <w:rStyle w:val="Emphasis"/>
          <w:i w:val="0"/>
          <w:iCs w:val="0"/>
        </w:rPr>
        <w:t xml:space="preserve">changes the paper orientation </w:t>
      </w:r>
      <w:r w:rsidR="0057293C">
        <w:rPr>
          <w:rStyle w:val="Emphasis"/>
          <w:i w:val="0"/>
          <w:iCs w:val="0"/>
        </w:rPr>
        <w:t>from portrait (the default) to landscape.</w:t>
      </w:r>
    </w:p>
    <w:p w14:paraId="008331F7" w14:textId="77777777" w:rsidR="00143A65" w:rsidRDefault="00143A65" w:rsidP="00143A65">
      <w:pPr>
        <w:ind w:left="720"/>
        <w:rPr>
          <w:ins w:id="78" w:author="Jenny Trinitapoli" w:date="2022-05-02T08:45:00Z"/>
          <w:rStyle w:val="Heading1Char"/>
          <w:highlight w:val="lightGray"/>
        </w:rPr>
      </w:pPr>
    </w:p>
    <w:p w14:paraId="00952C0A" w14:textId="20262DDE" w:rsidR="00C83A69" w:rsidRDefault="00C83A69" w:rsidP="0084698E">
      <w:pPr>
        <w:ind w:left="720"/>
        <w:rPr>
          <w:rStyle w:val="Heading1Char"/>
          <w:highlight w:val="lightGray"/>
        </w:rPr>
      </w:pPr>
    </w:p>
    <w:p w14:paraId="4DC07325" w14:textId="2AEDD1C5" w:rsidR="003A7775" w:rsidRDefault="003A7775" w:rsidP="00C83A69">
      <w:pPr>
        <w:ind w:left="720"/>
        <w:rPr>
          <w:rStyle w:val="Heading1Char"/>
        </w:rPr>
      </w:pPr>
      <w:r w:rsidRPr="002312A5">
        <w:rPr>
          <w:rStyle w:val="Heading1Char"/>
        </w:rPr>
        <w:t>Example</w:t>
      </w:r>
      <w:r w:rsidR="000702F0">
        <w:rPr>
          <w:rStyle w:val="Heading1Char"/>
        </w:rPr>
        <w:t>s</w:t>
      </w:r>
      <w:r w:rsidR="00F855E4">
        <w:rPr>
          <w:rStyle w:val="Heading1Char"/>
        </w:rPr>
        <w:t xml:space="preserve"> of -</w:t>
      </w:r>
      <w:proofErr w:type="spellStart"/>
      <w:r w:rsidR="00F855E4">
        <w:rPr>
          <w:rStyle w:val="Heading1Char"/>
        </w:rPr>
        <w:t>printcase</w:t>
      </w:r>
      <w:proofErr w:type="spellEnd"/>
      <w:r w:rsidR="00F855E4">
        <w:rPr>
          <w:rStyle w:val="Heading1Char"/>
        </w:rPr>
        <w:t>- use</w:t>
      </w:r>
    </w:p>
    <w:p w14:paraId="18EA5F0E" w14:textId="77777777" w:rsidR="00F855E4" w:rsidRDefault="00F855E4" w:rsidP="00F855E4"/>
    <w:p w14:paraId="5E025229" w14:textId="29CF833C" w:rsidR="00F855E4" w:rsidRDefault="00F855E4" w:rsidP="00F855E4">
      <w:r>
        <w:t>In this example, the researcher first loads the model births recode dataset from the DHS (ICF 2020). The researcher would like to vertically read the answers provided by the 100</w:t>
      </w:r>
      <w:r w:rsidRPr="00F855E4">
        <w:rPr>
          <w:vertAlign w:val="superscript"/>
        </w:rPr>
        <w:t>th</w:t>
      </w:r>
      <w:r>
        <w:t xml:space="preserve"> respondent using </w:t>
      </w:r>
      <w:proofErr w:type="spellStart"/>
      <w:r w:rsidRPr="00F855E4">
        <w:rPr>
          <w:i/>
          <w:iCs/>
        </w:rPr>
        <w:t>printcase</w:t>
      </w:r>
      <w:proofErr w:type="spellEnd"/>
      <w:r>
        <w:t xml:space="preserve">, but the dataset’s identifier variable is a string variable. The user generates a unique, numeric ID variable called “id” by simply sequentially numbering each observation in the dataset and then makes that variable the first in the dataset. </w:t>
      </w:r>
    </w:p>
    <w:p w14:paraId="1A16E43C" w14:textId="77777777" w:rsidR="00F855E4" w:rsidRDefault="00F855E4" w:rsidP="00F855E4"/>
    <w:p w14:paraId="1E2A1D81" w14:textId="77777777" w:rsidR="000E592C" w:rsidRPr="000E592C" w:rsidRDefault="000E592C" w:rsidP="000E592C">
      <w:pPr>
        <w:rPr>
          <w:rFonts w:ascii="Courier New" w:hAnsi="Courier New" w:cs="Courier New"/>
          <w:sz w:val="20"/>
          <w:szCs w:val="20"/>
        </w:rPr>
      </w:pPr>
    </w:p>
    <w:p w14:paraId="50BAA74B" w14:textId="6FCB5A0F" w:rsidR="000E592C" w:rsidRPr="000E592C" w:rsidRDefault="000E592C" w:rsidP="000E592C">
      <w:pPr>
        <w:rPr>
          <w:rFonts w:ascii="Courier New" w:hAnsi="Courier New" w:cs="Courier New"/>
          <w:sz w:val="20"/>
          <w:szCs w:val="20"/>
        </w:rPr>
      </w:pPr>
      <w:r w:rsidRPr="000E592C">
        <w:rPr>
          <w:rFonts w:ascii="Courier New" w:hAnsi="Courier New" w:cs="Courier New"/>
          <w:sz w:val="20"/>
          <w:szCs w:val="20"/>
        </w:rPr>
        <w:t>cd "/Users/</w:t>
      </w:r>
      <w:proofErr w:type="spellStart"/>
      <w:r>
        <w:rPr>
          <w:rFonts w:ascii="Courier New" w:hAnsi="Courier New" w:cs="Courier New"/>
          <w:sz w:val="20"/>
          <w:szCs w:val="20"/>
        </w:rPr>
        <w:t>RedactedForPeerReview</w:t>
      </w:r>
      <w:proofErr w:type="spellEnd"/>
      <w:r w:rsidRPr="000E592C">
        <w:rPr>
          <w:rFonts w:ascii="Courier New" w:hAnsi="Courier New" w:cs="Courier New"/>
          <w:sz w:val="20"/>
          <w:szCs w:val="20"/>
        </w:rPr>
        <w:t>/Box/</w:t>
      </w:r>
      <w:proofErr w:type="spellStart"/>
      <w:r w:rsidRPr="000E592C">
        <w:rPr>
          <w:rFonts w:ascii="Courier New" w:hAnsi="Courier New" w:cs="Courier New"/>
          <w:sz w:val="20"/>
          <w:szCs w:val="20"/>
        </w:rPr>
        <w:t>printcase</w:t>
      </w:r>
      <w:proofErr w:type="spellEnd"/>
      <w:r w:rsidRPr="000E592C">
        <w:rPr>
          <w:rFonts w:ascii="Courier New" w:hAnsi="Courier New" w:cs="Courier New"/>
          <w:sz w:val="20"/>
          <w:szCs w:val="20"/>
        </w:rPr>
        <w:t>/"</w:t>
      </w:r>
    </w:p>
    <w:p w14:paraId="23B0C263" w14:textId="77777777" w:rsidR="000E592C" w:rsidRPr="000E592C" w:rsidRDefault="000E592C" w:rsidP="000E592C">
      <w:pPr>
        <w:rPr>
          <w:rFonts w:ascii="Courier New" w:hAnsi="Courier New" w:cs="Courier New"/>
          <w:sz w:val="20"/>
          <w:szCs w:val="20"/>
        </w:rPr>
      </w:pPr>
      <w:r w:rsidRPr="000E592C">
        <w:rPr>
          <w:rFonts w:ascii="Courier New" w:hAnsi="Courier New" w:cs="Courier New"/>
          <w:sz w:val="20"/>
          <w:szCs w:val="20"/>
        </w:rPr>
        <w:t>use "./</w:t>
      </w:r>
      <w:proofErr w:type="spellStart"/>
      <w:r w:rsidRPr="000E592C">
        <w:rPr>
          <w:rFonts w:ascii="Courier New" w:hAnsi="Courier New" w:cs="Courier New"/>
          <w:sz w:val="20"/>
          <w:szCs w:val="20"/>
        </w:rPr>
        <w:t>printcase_resubmission</w:t>
      </w:r>
      <w:proofErr w:type="spellEnd"/>
      <w:r w:rsidRPr="000E592C">
        <w:rPr>
          <w:rFonts w:ascii="Courier New" w:hAnsi="Courier New" w:cs="Courier New"/>
          <w:sz w:val="20"/>
          <w:szCs w:val="20"/>
        </w:rPr>
        <w:t>/ZZBR62FL.DTA", clear</w:t>
      </w:r>
    </w:p>
    <w:p w14:paraId="4F1E1725" w14:textId="77777777" w:rsidR="000E592C" w:rsidRPr="000E592C" w:rsidRDefault="000E592C" w:rsidP="000E592C">
      <w:pPr>
        <w:rPr>
          <w:rFonts w:ascii="Courier New" w:hAnsi="Courier New" w:cs="Courier New"/>
          <w:sz w:val="20"/>
          <w:szCs w:val="20"/>
        </w:rPr>
      </w:pPr>
      <w:r w:rsidRPr="000E592C">
        <w:rPr>
          <w:rFonts w:ascii="Courier New" w:hAnsi="Courier New" w:cs="Courier New"/>
          <w:sz w:val="20"/>
          <w:szCs w:val="20"/>
        </w:rPr>
        <w:t>*</w:t>
      </w:r>
      <w:proofErr w:type="gramStart"/>
      <w:r w:rsidRPr="000E592C">
        <w:rPr>
          <w:rFonts w:ascii="Courier New" w:hAnsi="Courier New" w:cs="Courier New"/>
          <w:sz w:val="20"/>
          <w:szCs w:val="20"/>
        </w:rPr>
        <w:t>create</w:t>
      </w:r>
      <w:proofErr w:type="gramEnd"/>
      <w:r w:rsidRPr="000E592C">
        <w:rPr>
          <w:rFonts w:ascii="Courier New" w:hAnsi="Courier New" w:cs="Courier New"/>
          <w:sz w:val="20"/>
          <w:szCs w:val="20"/>
        </w:rPr>
        <w:t xml:space="preserve"> unique identifier for each case</w:t>
      </w:r>
    </w:p>
    <w:p w14:paraId="506AD5B6" w14:textId="77777777" w:rsidR="000E592C" w:rsidRPr="000E592C" w:rsidRDefault="000E592C" w:rsidP="000E592C">
      <w:pPr>
        <w:rPr>
          <w:rFonts w:ascii="Courier New" w:hAnsi="Courier New" w:cs="Courier New"/>
          <w:sz w:val="20"/>
          <w:szCs w:val="20"/>
        </w:rPr>
      </w:pPr>
      <w:r w:rsidRPr="000E592C">
        <w:rPr>
          <w:rFonts w:ascii="Courier New" w:hAnsi="Courier New" w:cs="Courier New"/>
          <w:sz w:val="20"/>
          <w:szCs w:val="20"/>
        </w:rPr>
        <w:t>gen id=_n</w:t>
      </w:r>
    </w:p>
    <w:p w14:paraId="2D9576D8" w14:textId="77777777" w:rsidR="000E592C" w:rsidRPr="000E592C" w:rsidRDefault="000E592C" w:rsidP="000E592C">
      <w:pPr>
        <w:rPr>
          <w:rFonts w:ascii="Courier New" w:hAnsi="Courier New" w:cs="Courier New"/>
          <w:sz w:val="20"/>
          <w:szCs w:val="20"/>
        </w:rPr>
      </w:pPr>
      <w:r w:rsidRPr="000E592C">
        <w:rPr>
          <w:rFonts w:ascii="Courier New" w:hAnsi="Courier New" w:cs="Courier New"/>
          <w:sz w:val="20"/>
          <w:szCs w:val="20"/>
        </w:rPr>
        <w:t>*</w:t>
      </w:r>
      <w:proofErr w:type="gramStart"/>
      <w:r w:rsidRPr="000E592C">
        <w:rPr>
          <w:rFonts w:ascii="Courier New" w:hAnsi="Courier New" w:cs="Courier New"/>
          <w:sz w:val="20"/>
          <w:szCs w:val="20"/>
        </w:rPr>
        <w:t>make</w:t>
      </w:r>
      <w:proofErr w:type="gramEnd"/>
      <w:r w:rsidRPr="000E592C">
        <w:rPr>
          <w:rFonts w:ascii="Courier New" w:hAnsi="Courier New" w:cs="Courier New"/>
          <w:sz w:val="20"/>
          <w:szCs w:val="20"/>
        </w:rPr>
        <w:t xml:space="preserve"> this the first variable</w:t>
      </w:r>
    </w:p>
    <w:p w14:paraId="59FCFA22" w14:textId="77777777" w:rsidR="000E592C" w:rsidRPr="000E592C" w:rsidRDefault="000E592C" w:rsidP="000E592C">
      <w:pPr>
        <w:rPr>
          <w:rFonts w:ascii="Courier New" w:hAnsi="Courier New" w:cs="Courier New"/>
          <w:sz w:val="20"/>
          <w:szCs w:val="20"/>
        </w:rPr>
      </w:pPr>
      <w:r w:rsidRPr="000E592C">
        <w:rPr>
          <w:rFonts w:ascii="Courier New" w:hAnsi="Courier New" w:cs="Courier New"/>
          <w:sz w:val="20"/>
          <w:szCs w:val="20"/>
        </w:rPr>
        <w:t>order id</w:t>
      </w:r>
    </w:p>
    <w:p w14:paraId="5914D6FF" w14:textId="5FCB5AF5" w:rsidR="000E592C" w:rsidRDefault="000E592C" w:rsidP="000E592C">
      <w:pPr>
        <w:rPr>
          <w:rFonts w:ascii="Courier New" w:hAnsi="Courier New" w:cs="Courier New"/>
          <w:sz w:val="20"/>
          <w:szCs w:val="20"/>
        </w:rPr>
      </w:pPr>
    </w:p>
    <w:p w14:paraId="176D5A00" w14:textId="66D0E1A4" w:rsidR="00F855E4" w:rsidRPr="00F855E4" w:rsidRDefault="00F855E4" w:rsidP="000E592C">
      <w:r>
        <w:t xml:space="preserve">Because this dataset (like many others) doesn’t contain any notes, we add two notes to demonstrate the value of the </w:t>
      </w:r>
      <w:proofErr w:type="spellStart"/>
      <w:r w:rsidR="001A724A">
        <w:rPr>
          <w:i/>
          <w:iCs/>
        </w:rPr>
        <w:t>addnotes</w:t>
      </w:r>
      <w:proofErr w:type="spellEnd"/>
      <w:r w:rsidR="001A724A" w:rsidRPr="00F94FD0">
        <w:t xml:space="preserve"> </w:t>
      </w:r>
      <w:r w:rsidRPr="00F94FD0">
        <w:t>feature.</w:t>
      </w:r>
      <w:r>
        <w:t xml:space="preserve"> </w:t>
      </w:r>
    </w:p>
    <w:p w14:paraId="171D50AF" w14:textId="77777777" w:rsidR="00F855E4" w:rsidRPr="000E592C" w:rsidRDefault="00F855E4" w:rsidP="000E592C">
      <w:pPr>
        <w:rPr>
          <w:rFonts w:ascii="Courier New" w:hAnsi="Courier New" w:cs="Courier New"/>
          <w:sz w:val="20"/>
          <w:szCs w:val="20"/>
        </w:rPr>
      </w:pPr>
    </w:p>
    <w:p w14:paraId="0F88DD04" w14:textId="3BB68560" w:rsidR="000E592C" w:rsidRPr="000E592C" w:rsidRDefault="000E592C" w:rsidP="000E592C">
      <w:pPr>
        <w:rPr>
          <w:rFonts w:ascii="Courier New" w:hAnsi="Courier New" w:cs="Courier New"/>
          <w:sz w:val="20"/>
          <w:szCs w:val="20"/>
        </w:rPr>
      </w:pPr>
      <w:r w:rsidRPr="000E592C">
        <w:rPr>
          <w:rFonts w:ascii="Courier New" w:hAnsi="Courier New" w:cs="Courier New"/>
          <w:sz w:val="20"/>
          <w:szCs w:val="20"/>
        </w:rPr>
        <w:t xml:space="preserve">**Adding some notes to the dataset to demonstrate the value of </w:t>
      </w:r>
      <w:proofErr w:type="spellStart"/>
      <w:r w:rsidR="001A724A">
        <w:rPr>
          <w:rFonts w:ascii="Courier New" w:hAnsi="Courier New" w:cs="Courier New"/>
          <w:sz w:val="20"/>
          <w:szCs w:val="20"/>
        </w:rPr>
        <w:t>addnotes</w:t>
      </w:r>
      <w:proofErr w:type="spellEnd"/>
    </w:p>
    <w:p w14:paraId="109396E8" w14:textId="77777777" w:rsidR="000E592C" w:rsidRPr="000E592C" w:rsidRDefault="000E592C" w:rsidP="000E592C">
      <w:pPr>
        <w:rPr>
          <w:rFonts w:ascii="Courier New" w:hAnsi="Courier New" w:cs="Courier New"/>
          <w:sz w:val="20"/>
          <w:szCs w:val="20"/>
        </w:rPr>
      </w:pPr>
      <w:r w:rsidRPr="000E592C">
        <w:rPr>
          <w:rFonts w:ascii="Courier New" w:hAnsi="Courier New" w:cs="Courier New"/>
          <w:sz w:val="20"/>
          <w:szCs w:val="20"/>
        </w:rPr>
        <w:t xml:space="preserve">notes v007: check if this is </w:t>
      </w:r>
      <w:proofErr w:type="spellStart"/>
      <w:r w:rsidRPr="000E592C">
        <w:rPr>
          <w:rFonts w:ascii="Courier New" w:hAnsi="Courier New" w:cs="Courier New"/>
          <w:sz w:val="20"/>
          <w:szCs w:val="20"/>
        </w:rPr>
        <w:t>ethiopian</w:t>
      </w:r>
      <w:proofErr w:type="spellEnd"/>
      <w:r w:rsidRPr="000E592C">
        <w:rPr>
          <w:rFonts w:ascii="Courier New" w:hAnsi="Courier New" w:cs="Courier New"/>
          <w:sz w:val="20"/>
          <w:szCs w:val="20"/>
        </w:rPr>
        <w:t xml:space="preserve">, </w:t>
      </w:r>
      <w:proofErr w:type="spellStart"/>
      <w:r w:rsidRPr="000E592C">
        <w:rPr>
          <w:rFonts w:ascii="Courier New" w:hAnsi="Courier New" w:cs="Courier New"/>
          <w:sz w:val="20"/>
          <w:szCs w:val="20"/>
        </w:rPr>
        <w:t>nepali</w:t>
      </w:r>
      <w:proofErr w:type="spellEnd"/>
      <w:r w:rsidRPr="000E592C">
        <w:rPr>
          <w:rFonts w:ascii="Courier New" w:hAnsi="Courier New" w:cs="Courier New"/>
          <w:sz w:val="20"/>
          <w:szCs w:val="20"/>
        </w:rPr>
        <w:t xml:space="preserve">, or </w:t>
      </w:r>
      <w:proofErr w:type="spellStart"/>
      <w:r w:rsidRPr="000E592C">
        <w:rPr>
          <w:rFonts w:ascii="Courier New" w:hAnsi="Courier New" w:cs="Courier New"/>
          <w:sz w:val="20"/>
          <w:szCs w:val="20"/>
        </w:rPr>
        <w:t>gregorian</w:t>
      </w:r>
      <w:proofErr w:type="spellEnd"/>
      <w:r w:rsidRPr="000E592C">
        <w:rPr>
          <w:rFonts w:ascii="Courier New" w:hAnsi="Courier New" w:cs="Courier New"/>
          <w:sz w:val="20"/>
          <w:szCs w:val="20"/>
        </w:rPr>
        <w:t xml:space="preserve"> calendar</w:t>
      </w:r>
    </w:p>
    <w:p w14:paraId="0910FB75" w14:textId="77777777" w:rsidR="000E592C" w:rsidRPr="000E592C" w:rsidRDefault="000E592C" w:rsidP="000E592C">
      <w:pPr>
        <w:rPr>
          <w:rFonts w:ascii="Courier New" w:hAnsi="Courier New" w:cs="Courier New"/>
          <w:sz w:val="20"/>
          <w:szCs w:val="20"/>
        </w:rPr>
      </w:pPr>
      <w:r w:rsidRPr="000E592C">
        <w:rPr>
          <w:rFonts w:ascii="Courier New" w:hAnsi="Courier New" w:cs="Courier New"/>
          <w:sz w:val="20"/>
          <w:szCs w:val="20"/>
        </w:rPr>
        <w:t>notes v130: religious groups are ambiguous in the model dataset</w:t>
      </w:r>
    </w:p>
    <w:p w14:paraId="6B8B5B51" w14:textId="77777777" w:rsidR="000E592C" w:rsidRPr="000E592C" w:rsidRDefault="000E592C" w:rsidP="000E592C">
      <w:pPr>
        <w:rPr>
          <w:rFonts w:ascii="Courier New" w:hAnsi="Courier New" w:cs="Courier New"/>
          <w:sz w:val="20"/>
          <w:szCs w:val="20"/>
        </w:rPr>
      </w:pPr>
    </w:p>
    <w:p w14:paraId="1B730A84" w14:textId="348F520C" w:rsidR="00F855E4" w:rsidRDefault="00F855E4" w:rsidP="00F855E4">
      <w:r w:rsidRPr="00F94FD0">
        <w:t xml:space="preserve">In Example 1, the </w:t>
      </w:r>
      <w:r w:rsidR="000B4899">
        <w:t>analyst</w:t>
      </w:r>
      <w:r w:rsidRPr="00F94FD0">
        <w:t xml:space="preserve"> calls </w:t>
      </w:r>
      <w:proofErr w:type="spellStart"/>
      <w:r w:rsidRPr="00F94FD0">
        <w:rPr>
          <w:i/>
          <w:iCs/>
        </w:rPr>
        <w:t>printcase</w:t>
      </w:r>
      <w:proofErr w:type="spellEnd"/>
      <w:r w:rsidRPr="00F94FD0">
        <w:t>, using</w:t>
      </w:r>
      <w:r>
        <w:t xml:space="preserve"> the common </w:t>
      </w:r>
      <w:r w:rsidRPr="00F94FD0">
        <w:rPr>
          <w:i/>
          <w:iCs/>
        </w:rPr>
        <w:t>if</w:t>
      </w:r>
      <w:r>
        <w:t xml:space="preserve"> arguments to specify the id variable and relying on the default filename. This user chose to analyze observation 100. The options specified here will generate a pdf output format (rather than MS Word document) using Ari</w:t>
      </w:r>
      <w:r w:rsidR="001A724A">
        <w:t>a</w:t>
      </w:r>
      <w:r>
        <w:t xml:space="preserve">l font. </w:t>
      </w:r>
    </w:p>
    <w:p w14:paraId="27672D8A" w14:textId="77777777" w:rsidR="00F855E4" w:rsidRDefault="00F855E4" w:rsidP="00F855E4">
      <w:pPr>
        <w:rPr>
          <w:noProof/>
        </w:rPr>
      </w:pPr>
    </w:p>
    <w:p w14:paraId="5C3B2BE2" w14:textId="77777777" w:rsidR="000E592C" w:rsidRPr="000E592C" w:rsidRDefault="000E592C" w:rsidP="000E592C">
      <w:pPr>
        <w:rPr>
          <w:rFonts w:ascii="Courier New" w:hAnsi="Courier New" w:cs="Courier New"/>
          <w:sz w:val="20"/>
          <w:szCs w:val="20"/>
        </w:rPr>
      </w:pPr>
      <w:r w:rsidRPr="000E592C">
        <w:rPr>
          <w:rFonts w:ascii="Courier New" w:hAnsi="Courier New" w:cs="Courier New"/>
          <w:sz w:val="20"/>
          <w:szCs w:val="20"/>
        </w:rPr>
        <w:t>**EXAMPLE 1: print the 100th case as a pdf</w:t>
      </w:r>
    </w:p>
    <w:p w14:paraId="650F67DF" w14:textId="77777777" w:rsidR="000E592C" w:rsidRPr="000E592C" w:rsidRDefault="000E592C" w:rsidP="000E592C">
      <w:pPr>
        <w:rPr>
          <w:rFonts w:ascii="Courier New" w:hAnsi="Courier New" w:cs="Courier New"/>
          <w:sz w:val="20"/>
          <w:szCs w:val="20"/>
        </w:rPr>
      </w:pPr>
      <w:proofErr w:type="spellStart"/>
      <w:r w:rsidRPr="000E592C">
        <w:rPr>
          <w:rFonts w:ascii="Courier New" w:hAnsi="Courier New" w:cs="Courier New"/>
          <w:sz w:val="20"/>
          <w:szCs w:val="20"/>
        </w:rPr>
        <w:t>printcase</w:t>
      </w:r>
      <w:proofErr w:type="spellEnd"/>
      <w:r w:rsidRPr="000E592C">
        <w:rPr>
          <w:rFonts w:ascii="Courier New" w:hAnsi="Courier New" w:cs="Courier New"/>
          <w:sz w:val="20"/>
          <w:szCs w:val="20"/>
        </w:rPr>
        <w:t xml:space="preserve"> if id==100, pdf</w:t>
      </w:r>
    </w:p>
    <w:p w14:paraId="1B10CFFF" w14:textId="77777777" w:rsidR="000E592C" w:rsidRPr="000E592C" w:rsidRDefault="000E592C" w:rsidP="000E592C">
      <w:pPr>
        <w:rPr>
          <w:rFonts w:ascii="Courier New" w:hAnsi="Courier New" w:cs="Courier New"/>
          <w:sz w:val="20"/>
          <w:szCs w:val="20"/>
        </w:rPr>
      </w:pPr>
      <w:r w:rsidRPr="000E592C">
        <w:rPr>
          <w:rFonts w:ascii="Courier New" w:hAnsi="Courier New" w:cs="Courier New"/>
          <w:sz w:val="20"/>
          <w:szCs w:val="20"/>
        </w:rPr>
        <w:t>*^document is 43 pages long, a little bit too much with many blank cells</w:t>
      </w:r>
    </w:p>
    <w:p w14:paraId="6F083862" w14:textId="58F01A58" w:rsidR="000E592C" w:rsidRDefault="000E592C" w:rsidP="000E592C">
      <w:pPr>
        <w:rPr>
          <w:rFonts w:ascii="Courier New" w:hAnsi="Courier New" w:cs="Courier New"/>
          <w:sz w:val="20"/>
          <w:szCs w:val="20"/>
        </w:rPr>
      </w:pPr>
    </w:p>
    <w:p w14:paraId="0E2F77D7" w14:textId="5137ABCA" w:rsidR="00F855E4" w:rsidRPr="00462D50" w:rsidRDefault="00F855E4" w:rsidP="000E592C">
      <w:r>
        <w:t>In Example 2</w:t>
      </w:r>
      <w:r w:rsidR="00462D50">
        <w:t>a</w:t>
      </w:r>
      <w:r>
        <w:t>,</w:t>
      </w:r>
      <w:commentRangeStart w:id="79"/>
      <w:commentRangeStart w:id="80"/>
      <w:r>
        <w:t xml:space="preserve"> the user generates a MS Word Document</w:t>
      </w:r>
      <w:del w:id="81" w:author="Jenny Trinitapoli" w:date="2022-05-02T08:11:00Z">
        <w:r w:rsidDel="00A133AA">
          <w:delText xml:space="preserve"> using Georgia font </w:delText>
        </w:r>
        <w:commentRangeEnd w:id="79"/>
        <w:r w:rsidR="001A724A" w:rsidDel="00A133AA">
          <w:rPr>
            <w:rStyle w:val="CommentReference"/>
          </w:rPr>
          <w:commentReference w:id="79"/>
        </w:r>
      </w:del>
      <w:commentRangeEnd w:id="80"/>
      <w:r w:rsidR="00B61704">
        <w:rPr>
          <w:rStyle w:val="CommentReference"/>
        </w:rPr>
        <w:commentReference w:id="80"/>
      </w:r>
      <w:del w:id="82" w:author="Jenny Trinitapoli" w:date="2022-05-02T08:11:00Z">
        <w:r w:rsidDel="00A133AA">
          <w:delText>(rather than Ari</w:delText>
        </w:r>
      </w:del>
      <w:ins w:id="83" w:author="Maximilian Weinreb" w:date="2022-04-28T03:16:00Z">
        <w:del w:id="84" w:author="Jenny Trinitapoli" w:date="2022-05-02T08:11:00Z">
          <w:r w:rsidR="001A724A" w:rsidDel="00A133AA">
            <w:delText>a</w:delText>
          </w:r>
        </w:del>
      </w:ins>
      <w:del w:id="85" w:author="Jenny Trinitapoli" w:date="2022-05-02T08:11:00Z">
        <w:r w:rsidDel="00A133AA">
          <w:delText>el)</w:delText>
        </w:r>
      </w:del>
      <w:r w:rsidR="00373A26">
        <w:t>, designates a file name,</w:t>
      </w:r>
      <w:r>
        <w:t xml:space="preserve"> </w:t>
      </w:r>
      <w:del w:id="86" w:author="Jenny Trinitapoli" w:date="2022-05-02T08:12:00Z">
        <w:r w:rsidDel="00E5605E">
          <w:delText xml:space="preserve">and </w:delText>
        </w:r>
      </w:del>
      <w:r>
        <w:t xml:space="preserve">suppresses empty variables </w:t>
      </w:r>
      <w:r w:rsidRPr="00F94FD0">
        <w:t xml:space="preserve">from the output document using the </w:t>
      </w:r>
      <w:proofErr w:type="spellStart"/>
      <w:r w:rsidRPr="00F94FD0">
        <w:rPr>
          <w:i/>
          <w:iCs/>
        </w:rPr>
        <w:t>noempty</w:t>
      </w:r>
      <w:proofErr w:type="spellEnd"/>
      <w:r w:rsidRPr="00F94FD0">
        <w:t xml:space="preserve"> option</w:t>
      </w:r>
      <w:r w:rsidR="00373A26">
        <w:t>, and includes notes</w:t>
      </w:r>
      <w:r w:rsidRPr="00F94FD0">
        <w:t>. Given the length of the full DHS dataset, this shortens the printed case from 43 to 9</w:t>
      </w:r>
      <w:r>
        <w:t xml:space="preserve"> pages.</w:t>
      </w:r>
    </w:p>
    <w:p w14:paraId="0061D71E" w14:textId="77777777" w:rsidR="00F94644" w:rsidRPr="00F94644" w:rsidRDefault="00F94644" w:rsidP="00F94644">
      <w:pPr>
        <w:rPr>
          <w:rFonts w:ascii="Courier New" w:hAnsi="Courier New" w:cs="Courier New"/>
          <w:sz w:val="20"/>
          <w:szCs w:val="20"/>
        </w:rPr>
      </w:pPr>
    </w:p>
    <w:p w14:paraId="1D5448FF" w14:textId="6EC91B79" w:rsidR="00373A26" w:rsidRPr="00373A26" w:rsidRDefault="00373A26" w:rsidP="00373A26">
      <w:pPr>
        <w:rPr>
          <w:rFonts w:ascii="Courier New" w:hAnsi="Courier New" w:cs="Courier New"/>
          <w:sz w:val="20"/>
          <w:szCs w:val="20"/>
        </w:rPr>
      </w:pPr>
      <w:r w:rsidRPr="00373A26">
        <w:rPr>
          <w:rFonts w:ascii="Courier New" w:hAnsi="Courier New" w:cs="Courier New"/>
          <w:sz w:val="20"/>
          <w:szCs w:val="20"/>
        </w:rPr>
        <w:t>/*EXAMPLE 2</w:t>
      </w:r>
      <w:r w:rsidR="00462D50">
        <w:rPr>
          <w:rFonts w:ascii="Courier New" w:hAnsi="Courier New" w:cs="Courier New"/>
          <w:sz w:val="20"/>
          <w:szCs w:val="20"/>
        </w:rPr>
        <w:t>a</w:t>
      </w:r>
      <w:r w:rsidRPr="00373A26">
        <w:rPr>
          <w:rFonts w:ascii="Courier New" w:hAnsi="Courier New" w:cs="Courier New"/>
          <w:sz w:val="20"/>
          <w:szCs w:val="20"/>
        </w:rPr>
        <w:t>: print 100th case with some options</w:t>
      </w:r>
    </w:p>
    <w:p w14:paraId="45812824" w14:textId="77777777" w:rsidR="00373A26" w:rsidRPr="00373A26" w:rsidRDefault="00373A26" w:rsidP="00373A26">
      <w:pPr>
        <w:rPr>
          <w:rFonts w:ascii="Courier New" w:hAnsi="Courier New" w:cs="Courier New"/>
          <w:sz w:val="20"/>
          <w:szCs w:val="20"/>
        </w:rPr>
      </w:pPr>
      <w:r w:rsidRPr="00373A26">
        <w:rPr>
          <w:rFonts w:ascii="Courier New" w:hAnsi="Courier New" w:cs="Courier New"/>
          <w:sz w:val="20"/>
          <w:szCs w:val="20"/>
        </w:rPr>
        <w:t xml:space="preserve">1) as a word document to demonstrate the </w:t>
      </w:r>
      <w:proofErr w:type="gramStart"/>
      <w:r w:rsidRPr="00373A26">
        <w:rPr>
          <w:rFonts w:ascii="Courier New" w:hAnsi="Courier New" w:cs="Courier New"/>
          <w:sz w:val="20"/>
          <w:szCs w:val="20"/>
        </w:rPr>
        <w:t>footer;</w:t>
      </w:r>
      <w:proofErr w:type="gramEnd"/>
    </w:p>
    <w:p w14:paraId="06EDCE30" w14:textId="77777777" w:rsidR="00373A26" w:rsidRPr="00373A26" w:rsidRDefault="00373A26" w:rsidP="00373A26">
      <w:pPr>
        <w:rPr>
          <w:rFonts w:ascii="Courier New" w:hAnsi="Courier New" w:cs="Courier New"/>
          <w:sz w:val="20"/>
          <w:szCs w:val="20"/>
        </w:rPr>
      </w:pPr>
      <w:r w:rsidRPr="00373A26">
        <w:rPr>
          <w:rFonts w:ascii="Courier New" w:hAnsi="Courier New" w:cs="Courier New"/>
          <w:sz w:val="20"/>
          <w:szCs w:val="20"/>
        </w:rPr>
        <w:t xml:space="preserve">2) suppressing empty variables to shorten the overall </w:t>
      </w:r>
      <w:proofErr w:type="gramStart"/>
      <w:r w:rsidRPr="00373A26">
        <w:rPr>
          <w:rFonts w:ascii="Courier New" w:hAnsi="Courier New" w:cs="Courier New"/>
          <w:sz w:val="20"/>
          <w:szCs w:val="20"/>
        </w:rPr>
        <w:t>file;</w:t>
      </w:r>
      <w:proofErr w:type="gramEnd"/>
    </w:p>
    <w:p w14:paraId="6C0BCA7F" w14:textId="77777777" w:rsidR="00373A26" w:rsidRPr="00373A26" w:rsidRDefault="00373A26" w:rsidP="00373A26">
      <w:pPr>
        <w:rPr>
          <w:rFonts w:ascii="Courier New" w:hAnsi="Courier New" w:cs="Courier New"/>
          <w:sz w:val="20"/>
          <w:szCs w:val="20"/>
        </w:rPr>
      </w:pPr>
      <w:r w:rsidRPr="00373A26">
        <w:rPr>
          <w:rFonts w:ascii="Courier New" w:hAnsi="Courier New" w:cs="Courier New"/>
          <w:sz w:val="20"/>
          <w:szCs w:val="20"/>
        </w:rPr>
        <w:t>3) adding in notes; */</w:t>
      </w:r>
    </w:p>
    <w:p w14:paraId="1B6459C8" w14:textId="32C9E9F8" w:rsidR="00373A26" w:rsidRDefault="00373A26" w:rsidP="00373A26">
      <w:pPr>
        <w:rPr>
          <w:rFonts w:ascii="Courier New" w:hAnsi="Courier New" w:cs="Courier New"/>
          <w:sz w:val="20"/>
          <w:szCs w:val="20"/>
        </w:rPr>
      </w:pPr>
      <w:proofErr w:type="spellStart"/>
      <w:r w:rsidRPr="00373A26">
        <w:rPr>
          <w:rFonts w:ascii="Courier New" w:hAnsi="Courier New" w:cs="Courier New"/>
          <w:sz w:val="20"/>
          <w:szCs w:val="20"/>
        </w:rPr>
        <w:t>printcase</w:t>
      </w:r>
      <w:proofErr w:type="spellEnd"/>
      <w:r w:rsidRPr="00373A26">
        <w:rPr>
          <w:rFonts w:ascii="Courier New" w:hAnsi="Courier New" w:cs="Courier New"/>
          <w:sz w:val="20"/>
          <w:szCs w:val="20"/>
        </w:rPr>
        <w:t xml:space="preserve"> using </w:t>
      </w:r>
      <w:proofErr w:type="gramStart"/>
      <w:r w:rsidRPr="00373A26">
        <w:rPr>
          <w:rFonts w:ascii="Courier New" w:hAnsi="Courier New" w:cs="Courier New"/>
          <w:sz w:val="20"/>
          <w:szCs w:val="20"/>
        </w:rPr>
        <w:t>"./</w:t>
      </w:r>
      <w:proofErr w:type="gramEnd"/>
      <w:r w:rsidRPr="00373A26">
        <w:rPr>
          <w:rFonts w:ascii="Courier New" w:hAnsi="Courier New" w:cs="Courier New"/>
          <w:sz w:val="20"/>
          <w:szCs w:val="20"/>
        </w:rPr>
        <w:t xml:space="preserve">printcase_submission3/zzz_example2" if id==100, </w:t>
      </w:r>
      <w:proofErr w:type="spellStart"/>
      <w:r w:rsidRPr="00373A26">
        <w:rPr>
          <w:rFonts w:ascii="Courier New" w:hAnsi="Courier New" w:cs="Courier New"/>
          <w:sz w:val="20"/>
          <w:szCs w:val="20"/>
        </w:rPr>
        <w:t>noempty</w:t>
      </w:r>
      <w:proofErr w:type="spellEnd"/>
      <w:r w:rsidRPr="00373A26">
        <w:rPr>
          <w:rFonts w:ascii="Courier New" w:hAnsi="Courier New" w:cs="Courier New"/>
          <w:sz w:val="20"/>
          <w:szCs w:val="20"/>
        </w:rPr>
        <w:t xml:space="preserve"> </w:t>
      </w:r>
      <w:proofErr w:type="spellStart"/>
      <w:r w:rsidRPr="00373A26">
        <w:rPr>
          <w:rFonts w:ascii="Courier New" w:hAnsi="Courier New" w:cs="Courier New"/>
          <w:sz w:val="20"/>
          <w:szCs w:val="20"/>
        </w:rPr>
        <w:t>addnotes</w:t>
      </w:r>
      <w:proofErr w:type="spellEnd"/>
    </w:p>
    <w:p w14:paraId="07219B4D" w14:textId="2F4F8209" w:rsidR="00462D50" w:rsidRDefault="00462D50" w:rsidP="00373A26">
      <w:pPr>
        <w:rPr>
          <w:rFonts w:ascii="Courier New" w:hAnsi="Courier New" w:cs="Courier New"/>
          <w:sz w:val="20"/>
          <w:szCs w:val="20"/>
        </w:rPr>
      </w:pPr>
    </w:p>
    <w:p w14:paraId="183C5B6E" w14:textId="29D3E4BA" w:rsidR="00462D50" w:rsidRPr="00373A26" w:rsidRDefault="00462D50" w:rsidP="00373A26">
      <w:pPr>
        <w:rPr>
          <w:rFonts w:ascii="Courier New" w:hAnsi="Courier New" w:cs="Courier New"/>
          <w:sz w:val="20"/>
          <w:szCs w:val="20"/>
        </w:rPr>
      </w:pPr>
      <w:r>
        <w:t xml:space="preserve">In example 2b, </w:t>
      </w:r>
      <w:commentRangeStart w:id="87"/>
      <w:commentRangeStart w:id="88"/>
      <w:r>
        <w:t xml:space="preserve">we improve legibility of the output by specifying a serif font (Georgia) </w:t>
      </w:r>
      <w:commentRangeEnd w:id="87"/>
      <w:r w:rsidR="001A724A">
        <w:rPr>
          <w:rStyle w:val="CommentReference"/>
        </w:rPr>
        <w:commentReference w:id="87"/>
      </w:r>
      <w:commentRangeEnd w:id="88"/>
      <w:r w:rsidR="00E5605E">
        <w:rPr>
          <w:rStyle w:val="CommentReference"/>
        </w:rPr>
        <w:commentReference w:id="88"/>
      </w:r>
      <w:r>
        <w:t>and controlling the column width to reduce white space</w:t>
      </w:r>
      <w:r w:rsidR="006A262A">
        <w:t xml:space="preserve"> and generate an even more compact case for </w:t>
      </w:r>
      <w:r w:rsidR="006A262A">
        <w:lastRenderedPageBreak/>
        <w:t>browsing</w:t>
      </w:r>
      <w:r>
        <w:t xml:space="preserve">. The </w:t>
      </w:r>
      <w:r w:rsidRPr="00F94FD0">
        <w:rPr>
          <w:i/>
          <w:iCs/>
        </w:rPr>
        <w:t>replace</w:t>
      </w:r>
      <w:r>
        <w:t xml:space="preserve"> option allows the user to write over the previously printed case for this observation.</w:t>
      </w:r>
    </w:p>
    <w:p w14:paraId="73D51A01" w14:textId="77777777" w:rsidR="00373A26" w:rsidRPr="00373A26" w:rsidRDefault="00373A26" w:rsidP="00373A26">
      <w:pPr>
        <w:rPr>
          <w:rFonts w:ascii="Courier New" w:hAnsi="Courier New" w:cs="Courier New"/>
          <w:sz w:val="20"/>
          <w:szCs w:val="20"/>
        </w:rPr>
      </w:pPr>
      <w:r w:rsidRPr="00373A26">
        <w:rPr>
          <w:rFonts w:ascii="Courier New" w:hAnsi="Courier New" w:cs="Courier New"/>
          <w:sz w:val="20"/>
          <w:szCs w:val="20"/>
        </w:rPr>
        <w:t xml:space="preserve">/*4) now customize the </w:t>
      </w:r>
      <w:proofErr w:type="gramStart"/>
      <w:r w:rsidRPr="00373A26">
        <w:rPr>
          <w:rFonts w:ascii="Courier New" w:hAnsi="Courier New" w:cs="Courier New"/>
          <w:sz w:val="20"/>
          <w:szCs w:val="20"/>
        </w:rPr>
        <w:t>font;</w:t>
      </w:r>
      <w:proofErr w:type="gramEnd"/>
    </w:p>
    <w:p w14:paraId="51539C16" w14:textId="77777777" w:rsidR="00373A26" w:rsidRPr="00373A26" w:rsidRDefault="00373A26" w:rsidP="00373A26">
      <w:pPr>
        <w:rPr>
          <w:rFonts w:ascii="Courier New" w:hAnsi="Courier New" w:cs="Courier New"/>
          <w:sz w:val="20"/>
          <w:szCs w:val="20"/>
        </w:rPr>
      </w:pPr>
      <w:r w:rsidRPr="00373A26">
        <w:rPr>
          <w:rFonts w:ascii="Courier New" w:hAnsi="Courier New" w:cs="Courier New"/>
          <w:sz w:val="20"/>
          <w:szCs w:val="20"/>
        </w:rPr>
        <w:t xml:space="preserve">5) control width of </w:t>
      </w:r>
      <w:proofErr w:type="gramStart"/>
      <w:r w:rsidRPr="00373A26">
        <w:rPr>
          <w:rFonts w:ascii="Courier New" w:hAnsi="Courier New" w:cs="Courier New"/>
          <w:sz w:val="20"/>
          <w:szCs w:val="20"/>
        </w:rPr>
        <w:t>columns;</w:t>
      </w:r>
      <w:proofErr w:type="gramEnd"/>
    </w:p>
    <w:p w14:paraId="0F97DE6C" w14:textId="77777777" w:rsidR="00373A26" w:rsidRPr="00373A26" w:rsidRDefault="00373A26" w:rsidP="00373A26">
      <w:pPr>
        <w:rPr>
          <w:rFonts w:ascii="Courier New" w:hAnsi="Courier New" w:cs="Courier New"/>
          <w:sz w:val="20"/>
          <w:szCs w:val="20"/>
        </w:rPr>
      </w:pPr>
      <w:r w:rsidRPr="00373A26">
        <w:rPr>
          <w:rFonts w:ascii="Courier New" w:hAnsi="Courier New" w:cs="Courier New"/>
          <w:sz w:val="20"/>
          <w:szCs w:val="20"/>
        </w:rPr>
        <w:t>6) use replace option to manage the file conflict */</w:t>
      </w:r>
    </w:p>
    <w:p w14:paraId="230628A9" w14:textId="3F130BBE" w:rsidR="00F94644" w:rsidRDefault="00373A26" w:rsidP="00373A26">
      <w:pPr>
        <w:rPr>
          <w:rFonts w:ascii="Courier New" w:hAnsi="Courier New" w:cs="Courier New"/>
          <w:sz w:val="20"/>
          <w:szCs w:val="20"/>
        </w:rPr>
      </w:pPr>
      <w:proofErr w:type="spellStart"/>
      <w:r w:rsidRPr="00373A26">
        <w:rPr>
          <w:rFonts w:ascii="Courier New" w:hAnsi="Courier New" w:cs="Courier New"/>
          <w:sz w:val="20"/>
          <w:szCs w:val="20"/>
        </w:rPr>
        <w:t>printcase</w:t>
      </w:r>
      <w:proofErr w:type="spellEnd"/>
      <w:r w:rsidRPr="00373A26">
        <w:rPr>
          <w:rFonts w:ascii="Courier New" w:hAnsi="Courier New" w:cs="Courier New"/>
          <w:sz w:val="20"/>
          <w:szCs w:val="20"/>
        </w:rPr>
        <w:t xml:space="preserve"> using </w:t>
      </w:r>
      <w:proofErr w:type="gramStart"/>
      <w:r w:rsidRPr="00373A26">
        <w:rPr>
          <w:rFonts w:ascii="Courier New" w:hAnsi="Courier New" w:cs="Courier New"/>
          <w:sz w:val="20"/>
          <w:szCs w:val="20"/>
        </w:rPr>
        <w:t>"./</w:t>
      </w:r>
      <w:proofErr w:type="gramEnd"/>
      <w:r w:rsidRPr="00373A26">
        <w:rPr>
          <w:rFonts w:ascii="Courier New" w:hAnsi="Courier New" w:cs="Courier New"/>
          <w:sz w:val="20"/>
          <w:szCs w:val="20"/>
        </w:rPr>
        <w:t xml:space="preserve">printcase_submission3/zzz_example2" if id==100, font("Georgia") width(20, 40, 40) </w:t>
      </w:r>
      <w:proofErr w:type="spellStart"/>
      <w:r w:rsidRPr="00373A26">
        <w:rPr>
          <w:rFonts w:ascii="Courier New" w:hAnsi="Courier New" w:cs="Courier New"/>
          <w:sz w:val="20"/>
          <w:szCs w:val="20"/>
        </w:rPr>
        <w:t>noempty</w:t>
      </w:r>
      <w:proofErr w:type="spellEnd"/>
      <w:r w:rsidRPr="00373A26">
        <w:rPr>
          <w:rFonts w:ascii="Courier New" w:hAnsi="Courier New" w:cs="Courier New"/>
          <w:sz w:val="20"/>
          <w:szCs w:val="20"/>
        </w:rPr>
        <w:t xml:space="preserve"> </w:t>
      </w:r>
      <w:proofErr w:type="spellStart"/>
      <w:r w:rsidRPr="00373A26">
        <w:rPr>
          <w:rFonts w:ascii="Courier New" w:hAnsi="Courier New" w:cs="Courier New"/>
          <w:sz w:val="20"/>
          <w:szCs w:val="20"/>
        </w:rPr>
        <w:t>addnotes</w:t>
      </w:r>
      <w:proofErr w:type="spellEnd"/>
      <w:r w:rsidRPr="00373A26">
        <w:rPr>
          <w:rFonts w:ascii="Courier New" w:hAnsi="Courier New" w:cs="Courier New"/>
          <w:sz w:val="20"/>
          <w:szCs w:val="20"/>
        </w:rPr>
        <w:t xml:space="preserve"> replace</w:t>
      </w:r>
    </w:p>
    <w:p w14:paraId="58B65ED3" w14:textId="77777777" w:rsidR="00373A26" w:rsidRDefault="00373A26" w:rsidP="00373A26">
      <w:pPr>
        <w:rPr>
          <w:rFonts w:ascii="Courier New" w:hAnsi="Courier New" w:cs="Courier New"/>
          <w:sz w:val="20"/>
          <w:szCs w:val="20"/>
        </w:rPr>
      </w:pPr>
    </w:p>
    <w:p w14:paraId="04E2FD47" w14:textId="4397390A" w:rsidR="00F94644" w:rsidRDefault="00F94644" w:rsidP="00F94644">
      <w:r w:rsidRPr="00F94644">
        <w:t xml:space="preserve">Example 3 shows how analysts can </w:t>
      </w:r>
      <w:r>
        <w:t xml:space="preserve">use </w:t>
      </w:r>
      <w:proofErr w:type="spellStart"/>
      <w:r w:rsidRPr="00A133AA">
        <w:rPr>
          <w:i/>
          <w:iCs/>
        </w:rPr>
        <w:t>printcase</w:t>
      </w:r>
      <w:proofErr w:type="spellEnd"/>
      <w:r>
        <w:t xml:space="preserve"> to view </w:t>
      </w:r>
      <w:r w:rsidRPr="00F94644">
        <w:t xml:space="preserve">longitudinal </w:t>
      </w:r>
      <w:r>
        <w:t>or nested data</w:t>
      </w:r>
      <w:r w:rsidR="003B1398">
        <w:t>. To illustrate, w</w:t>
      </w:r>
      <w:r>
        <w:t xml:space="preserve">e </w:t>
      </w:r>
      <w:r w:rsidRPr="00F94644">
        <w:t>us</w:t>
      </w:r>
      <w:r>
        <w:t>e</w:t>
      </w:r>
      <w:r w:rsidRPr="00F94644">
        <w:t xml:space="preserve"> the DHS </w:t>
      </w:r>
      <w:r w:rsidR="003B1398">
        <w:t>c</w:t>
      </w:r>
      <w:r w:rsidRPr="00F94644">
        <w:t xml:space="preserve">hildren’s model dataset in which </w:t>
      </w:r>
      <w:r w:rsidR="003B1398">
        <w:t xml:space="preserve">the units are </w:t>
      </w:r>
      <w:r w:rsidRPr="00F94644">
        <w:t>children</w:t>
      </w:r>
      <w:r w:rsidR="003B1398">
        <w:t xml:space="preserve">, and they are </w:t>
      </w:r>
      <w:r w:rsidRPr="00F94644">
        <w:t>nested within mothers (id)</w:t>
      </w:r>
      <w:ins w:id="89" w:author="Jenny Trinitapoli" w:date="2022-05-02T08:15:00Z">
        <w:r w:rsidR="00E5605E">
          <w:t xml:space="preserve">; </w:t>
        </w:r>
      </w:ins>
      <w:del w:id="90" w:author="Jenny Trinitapoli" w:date="2022-05-02T08:15:00Z">
        <w:r w:rsidR="003B1398" w:rsidDel="00E5605E">
          <w:delText xml:space="preserve"> but </w:delText>
        </w:r>
      </w:del>
      <w:r w:rsidR="003B1398">
        <w:t xml:space="preserve">the same logic </w:t>
      </w:r>
      <w:del w:id="91" w:author="Jenny Trinitapoli" w:date="2022-05-02T08:15:00Z">
        <w:r w:rsidR="003B1398" w:rsidDel="00E5605E">
          <w:delText xml:space="preserve">can </w:delText>
        </w:r>
      </w:del>
      <w:r w:rsidR="003B1398">
        <w:t>appl</w:t>
      </w:r>
      <w:ins w:id="92" w:author="Jenny Trinitapoli" w:date="2022-05-02T08:15:00Z">
        <w:r w:rsidR="00E5605E">
          <w:t>ies</w:t>
        </w:r>
      </w:ins>
      <w:del w:id="93" w:author="Jenny Trinitapoli" w:date="2022-05-02T08:15:00Z">
        <w:r w:rsidR="003B1398" w:rsidDel="00E5605E">
          <w:delText>y</w:delText>
        </w:r>
      </w:del>
      <w:r w:rsidR="003B1398">
        <w:t xml:space="preserve"> to longitudinal datasets </w:t>
      </w:r>
      <w:ins w:id="94" w:author="Jenny Trinitapoli" w:date="2022-05-02T08:15:00Z">
        <w:r w:rsidR="00E5605E">
          <w:t xml:space="preserve">to </w:t>
        </w:r>
      </w:ins>
      <w:r w:rsidR="003B1398">
        <w:t>wh</w:t>
      </w:r>
      <w:ins w:id="95" w:author="Jenny Trinitapoli" w:date="2022-05-02T08:15:00Z">
        <w:r w:rsidR="00E5605E">
          <w:t xml:space="preserve">ich </w:t>
        </w:r>
      </w:ins>
      <w:del w:id="96" w:author="Jenny Trinitapoli" w:date="2022-05-02T08:15:00Z">
        <w:r w:rsidR="003B1398" w:rsidDel="00E5605E">
          <w:delText>ere the</w:delText>
        </w:r>
      </w:del>
      <w:ins w:id="97" w:author="Jenny Trinitapoli" w:date="2022-05-02T08:15:00Z">
        <w:r w:rsidR="00E5605E">
          <w:t>a</w:t>
        </w:r>
      </w:ins>
      <w:r w:rsidR="003B1398">
        <w:t xml:space="preserve"> respondent (id) contributes multiple observations over time</w:t>
      </w:r>
      <w:r w:rsidRPr="00F94644">
        <w:t>. First, the researcher prepares the dataset, reducing the number of variables to be examined</w:t>
      </w:r>
      <w:r w:rsidR="003B1398">
        <w:t xml:space="preserve">, </w:t>
      </w:r>
      <w:r w:rsidRPr="00F94644">
        <w:t>deleting rows that indicate children (up to 14) that are not reported in the birth histories (up to 4)</w:t>
      </w:r>
      <w:del w:id="98" w:author="Jenny Trinitapoli" w:date="2022-05-02T08:16:00Z">
        <w:r w:rsidR="003B1398" w:rsidDel="00E5605E">
          <w:delText>,</w:delText>
        </w:r>
      </w:del>
      <w:r w:rsidR="003B1398">
        <w:t xml:space="preserve"> and ensuring that the order reflects the logic of the dataset (i.e., children young to old or survey wave, first to last)</w:t>
      </w:r>
      <w:r w:rsidRPr="00F94644">
        <w:t xml:space="preserve">. </w:t>
      </w:r>
    </w:p>
    <w:p w14:paraId="67BC63DD" w14:textId="415015CA" w:rsidR="003B1398" w:rsidRDefault="003B1398" w:rsidP="00F94644"/>
    <w:p w14:paraId="3DB95B11" w14:textId="77777777" w:rsidR="003B1398" w:rsidRPr="003B1398" w:rsidRDefault="003B1398" w:rsidP="003B1398">
      <w:pPr>
        <w:rPr>
          <w:rFonts w:ascii="Courier New" w:hAnsi="Courier New" w:cs="Courier New"/>
          <w:sz w:val="20"/>
          <w:szCs w:val="20"/>
        </w:rPr>
      </w:pPr>
    </w:p>
    <w:p w14:paraId="0AE76416"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/*EXAMPLE 3: A LONGITUDINAL EXAMPLE*/</w:t>
      </w:r>
    </w:p>
    <w:p w14:paraId="69F7495A"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w:t>
      </w:r>
      <w:proofErr w:type="gramStart"/>
      <w:r w:rsidRPr="003B1398">
        <w:rPr>
          <w:rFonts w:ascii="Courier New" w:hAnsi="Courier New" w:cs="Courier New"/>
          <w:sz w:val="20"/>
          <w:szCs w:val="20"/>
        </w:rPr>
        <w:t>https://dhsprogram.com/data/Download-Model-Datasets.cfm?flag=1 :</w:t>
      </w:r>
      <w:proofErr w:type="gramEnd"/>
      <w:r w:rsidRPr="003B1398">
        <w:rPr>
          <w:rFonts w:ascii="Courier New" w:hAnsi="Courier New" w:cs="Courier New"/>
          <w:sz w:val="20"/>
          <w:szCs w:val="20"/>
        </w:rPr>
        <w:t xml:space="preserve"> children's model dataset</w:t>
      </w:r>
    </w:p>
    <w:p w14:paraId="4EC5E5B9" w14:textId="4EFABDEF"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use "</w:t>
      </w:r>
      <w:r w:rsidR="00A133AA" w:rsidRPr="003B1398" w:rsidDel="00A133AA">
        <w:rPr>
          <w:rFonts w:ascii="Courier New" w:hAnsi="Courier New" w:cs="Courier New"/>
          <w:sz w:val="20"/>
          <w:szCs w:val="20"/>
        </w:rPr>
        <w:t xml:space="preserve"> </w:t>
      </w:r>
      <w:r w:rsidR="00A133AA">
        <w:rPr>
          <w:rFonts w:ascii="Courier New" w:hAnsi="Courier New" w:cs="Courier New"/>
          <w:sz w:val="20"/>
          <w:szCs w:val="20"/>
        </w:rPr>
        <w:t>.</w:t>
      </w:r>
      <w:r w:rsidRPr="003B1398">
        <w:rPr>
          <w:rFonts w:ascii="Courier New" w:hAnsi="Courier New" w:cs="Courier New"/>
          <w:sz w:val="20"/>
          <w:szCs w:val="20"/>
        </w:rPr>
        <w:t>/printcase_submission3/ZZBR62FL.DTA", clear</w:t>
      </w:r>
    </w:p>
    <w:p w14:paraId="190AD6DB"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*1) make a functioning woman-level ID from the sampling pieces</w:t>
      </w:r>
    </w:p>
    <w:p w14:paraId="4FE15192" w14:textId="77777777" w:rsidR="003B1398" w:rsidRPr="003B1398" w:rsidRDefault="003B1398" w:rsidP="003B1398">
      <w:pPr>
        <w:rPr>
          <w:rFonts w:ascii="Courier New" w:hAnsi="Courier New" w:cs="Courier New"/>
          <w:sz w:val="20"/>
          <w:szCs w:val="20"/>
        </w:rPr>
      </w:pPr>
      <w:proofErr w:type="spellStart"/>
      <w:r w:rsidRPr="003B1398">
        <w:rPr>
          <w:rFonts w:ascii="Courier New" w:hAnsi="Courier New" w:cs="Courier New"/>
          <w:sz w:val="20"/>
          <w:szCs w:val="20"/>
        </w:rPr>
        <w:t>egen</w:t>
      </w:r>
      <w:proofErr w:type="spellEnd"/>
      <w:r w:rsidRPr="003B1398">
        <w:rPr>
          <w:rFonts w:ascii="Courier New" w:hAnsi="Courier New" w:cs="Courier New"/>
          <w:sz w:val="20"/>
          <w:szCs w:val="20"/>
        </w:rPr>
        <w:t xml:space="preserve"> id=</w:t>
      </w:r>
      <w:proofErr w:type="spellStart"/>
      <w:proofErr w:type="gramStart"/>
      <w:r w:rsidRPr="003B1398">
        <w:rPr>
          <w:rFonts w:ascii="Courier New" w:hAnsi="Courier New" w:cs="Courier New"/>
          <w:sz w:val="20"/>
          <w:szCs w:val="20"/>
        </w:rPr>
        <w:t>concat</w:t>
      </w:r>
      <w:proofErr w:type="spellEnd"/>
      <w:r w:rsidRPr="003B1398">
        <w:rPr>
          <w:rFonts w:ascii="Courier New" w:hAnsi="Courier New" w:cs="Courier New"/>
          <w:sz w:val="20"/>
          <w:szCs w:val="20"/>
        </w:rPr>
        <w:t>(</w:t>
      </w:r>
      <w:proofErr w:type="gramEnd"/>
      <w:r w:rsidRPr="003B1398">
        <w:rPr>
          <w:rFonts w:ascii="Courier New" w:hAnsi="Courier New" w:cs="Courier New"/>
          <w:sz w:val="20"/>
          <w:szCs w:val="20"/>
        </w:rPr>
        <w:t>v001 v002 v003)</w:t>
      </w:r>
    </w:p>
    <w:p w14:paraId="120328DB"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destring id, replace</w:t>
      </w:r>
    </w:p>
    <w:p w14:paraId="1E4312BB"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order id</w:t>
      </w:r>
    </w:p>
    <w:p w14:paraId="0E325A1E"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 xml:space="preserve">*2) Sort the data as necessary. If data is truly longitudinal, user should order the dataset by the j variable, </w:t>
      </w:r>
    </w:p>
    <w:p w14:paraId="3CB7DDA2" w14:textId="20DB713B"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w:t>
      </w:r>
      <w:proofErr w:type="gramStart"/>
      <w:r w:rsidRPr="003B1398">
        <w:rPr>
          <w:rFonts w:ascii="Courier New" w:hAnsi="Courier New" w:cs="Courier New"/>
          <w:sz w:val="20"/>
          <w:szCs w:val="20"/>
        </w:rPr>
        <w:t>as</w:t>
      </w:r>
      <w:proofErr w:type="gramEnd"/>
      <w:r w:rsidRPr="003B1398">
        <w:rPr>
          <w:rFonts w:ascii="Courier New" w:hAnsi="Courier New" w:cs="Courier New"/>
          <w:sz w:val="20"/>
          <w:szCs w:val="20"/>
        </w:rPr>
        <w:t xml:space="preserve"> responses will be arrayed in the order they appear in the dataset itself. In this example children</w:t>
      </w:r>
      <w:ins w:id="99" w:author="Jenny Trinitapoli" w:date="2022-05-02T08:10:00Z">
        <w:r w:rsidR="00A133AA">
          <w:rPr>
            <w:rFonts w:ascii="Courier New" w:hAnsi="Courier New" w:cs="Courier New"/>
            <w:sz w:val="20"/>
            <w:szCs w:val="20"/>
          </w:rPr>
          <w:t xml:space="preserve"> </w:t>
        </w:r>
      </w:ins>
      <w:r w:rsidRPr="003B1398">
        <w:rPr>
          <w:rFonts w:ascii="Courier New" w:hAnsi="Courier New" w:cs="Courier New"/>
          <w:sz w:val="20"/>
          <w:szCs w:val="20"/>
        </w:rPr>
        <w:t>are ordered by year of birth */</w:t>
      </w:r>
    </w:p>
    <w:p w14:paraId="74BE542F"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 xml:space="preserve">sort id </w:t>
      </w:r>
      <w:proofErr w:type="spellStart"/>
      <w:r w:rsidRPr="003B1398">
        <w:rPr>
          <w:rFonts w:ascii="Courier New" w:hAnsi="Courier New" w:cs="Courier New"/>
          <w:sz w:val="20"/>
          <w:szCs w:val="20"/>
        </w:rPr>
        <w:t>bidx</w:t>
      </w:r>
      <w:proofErr w:type="spellEnd"/>
    </w:p>
    <w:p w14:paraId="44B08217"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*3) drop all woman-specific variables that do not vary across children and were already examined above</w:t>
      </w:r>
    </w:p>
    <w:p w14:paraId="427B7F4D"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drop aw* v*</w:t>
      </w:r>
    </w:p>
    <w:p w14:paraId="16CF89BD"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*4) reduce dataset, dropping empty rows for children who aren't indexed in the birth history</w:t>
      </w:r>
    </w:p>
    <w:p w14:paraId="32E3C631"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 xml:space="preserve">drop if </w:t>
      </w:r>
      <w:proofErr w:type="spellStart"/>
      <w:r w:rsidRPr="003B1398">
        <w:rPr>
          <w:rFonts w:ascii="Courier New" w:hAnsi="Courier New" w:cs="Courier New"/>
          <w:sz w:val="20"/>
          <w:szCs w:val="20"/>
        </w:rPr>
        <w:t>midx</w:t>
      </w:r>
      <w:proofErr w:type="spellEnd"/>
      <w:r w:rsidRPr="003B1398">
        <w:rPr>
          <w:rFonts w:ascii="Courier New" w:hAnsi="Courier New" w:cs="Courier New"/>
          <w:sz w:val="20"/>
          <w:szCs w:val="20"/>
        </w:rPr>
        <w:t>==.</w:t>
      </w:r>
    </w:p>
    <w:p w14:paraId="673717EC" w14:textId="037FDDE8" w:rsidR="003B1398" w:rsidRDefault="003B1398" w:rsidP="003B1398">
      <w:pPr>
        <w:rPr>
          <w:rFonts w:ascii="Courier New" w:hAnsi="Courier New" w:cs="Courier New"/>
          <w:sz w:val="20"/>
          <w:szCs w:val="20"/>
        </w:rPr>
      </w:pPr>
      <w:r w:rsidRPr="003B1398">
        <w:rPr>
          <w:rFonts w:ascii="Courier New" w:hAnsi="Courier New" w:cs="Courier New"/>
          <w:sz w:val="20"/>
          <w:szCs w:val="20"/>
        </w:rPr>
        <w:t xml:space="preserve">*5) sort dataset by </w:t>
      </w:r>
      <w:proofErr w:type="spellStart"/>
      <w:r w:rsidRPr="003B1398">
        <w:rPr>
          <w:rFonts w:ascii="Courier New" w:hAnsi="Courier New" w:cs="Courier New"/>
          <w:sz w:val="20"/>
          <w:szCs w:val="20"/>
        </w:rPr>
        <w:t>i</w:t>
      </w:r>
      <w:proofErr w:type="spellEnd"/>
      <w:r w:rsidRPr="003B1398">
        <w:rPr>
          <w:rFonts w:ascii="Courier New" w:hAnsi="Courier New" w:cs="Courier New"/>
          <w:sz w:val="20"/>
          <w:szCs w:val="20"/>
        </w:rPr>
        <w:t xml:space="preserve"> and j variables to ensure correct ordering of columns</w:t>
      </w:r>
    </w:p>
    <w:p w14:paraId="5B70B4EB" w14:textId="0DD97896" w:rsidR="003B1398" w:rsidRPr="00BD2D5A" w:rsidRDefault="003B1398" w:rsidP="003B1398">
      <w:pPr>
        <w:rPr>
          <w:rFonts w:ascii="Courier New" w:hAnsi="Courier New" w:cs="Courier New"/>
        </w:rPr>
      </w:pPr>
    </w:p>
    <w:p w14:paraId="4B97C1E0" w14:textId="4F3FD826" w:rsidR="003B1398" w:rsidRPr="00BD2D5A" w:rsidRDefault="003B1398" w:rsidP="003B1398">
      <w:r w:rsidRPr="00BD2D5A">
        <w:t>Once the dataset is prepped, th</w:t>
      </w:r>
      <w:r w:rsidR="00BD2D5A">
        <w:t>is</w:t>
      </w:r>
      <w:r w:rsidRPr="00BD2D5A">
        <w:t xml:space="preserve"> analyst print</w:t>
      </w:r>
      <w:r w:rsidR="00BD2D5A">
        <w:t>s</w:t>
      </w:r>
      <w:r w:rsidRPr="00BD2D5A">
        <w:t xml:space="preserve"> </w:t>
      </w:r>
      <w:r w:rsidR="00BD2D5A">
        <w:t xml:space="preserve">a </w:t>
      </w:r>
      <w:r w:rsidRPr="00BD2D5A">
        <w:t xml:space="preserve">case </w:t>
      </w:r>
      <w:r w:rsidR="00BD2D5A" w:rsidRPr="00BD2D5A">
        <w:t>that includes all the corresponding observations in columns</w:t>
      </w:r>
      <w:r w:rsidR="00BD2D5A">
        <w:t xml:space="preserve"> using the </w:t>
      </w:r>
      <w:r w:rsidR="00BD2D5A" w:rsidRPr="00BD2D5A">
        <w:rPr>
          <w:rFonts w:ascii="Courier New" w:hAnsi="Courier New" w:cs="Courier New"/>
        </w:rPr>
        <w:t>longitudinal</w:t>
      </w:r>
      <w:r w:rsidR="00BD2D5A">
        <w:t xml:space="preserve"> option</w:t>
      </w:r>
      <w:r w:rsidR="00A2467D">
        <w:t xml:space="preserve"> and specifying that the units for the columns should be labeled “Child”</w:t>
      </w:r>
      <w:r w:rsidR="00BD2D5A" w:rsidRPr="00BD2D5A">
        <w:t xml:space="preserve">. Because this requires more horizontal space, we use the </w:t>
      </w:r>
      <w:r w:rsidR="00BD2D5A" w:rsidRPr="00BD2D5A">
        <w:rPr>
          <w:rFonts w:ascii="Courier New" w:hAnsi="Courier New" w:cs="Courier New"/>
        </w:rPr>
        <w:t>landscape</w:t>
      </w:r>
      <w:r w:rsidR="00BD2D5A" w:rsidRPr="00BD2D5A">
        <w:t xml:space="preserve"> option to rotate the page orientation and </w:t>
      </w:r>
      <w:r w:rsidR="00BD2D5A">
        <w:t>t</w:t>
      </w:r>
      <w:r w:rsidR="00BD2D5A" w:rsidRPr="00BD2D5A">
        <w:t xml:space="preserve">he </w:t>
      </w:r>
      <w:r w:rsidR="00BD2D5A" w:rsidRPr="00BD2D5A">
        <w:rPr>
          <w:rFonts w:ascii="Courier New" w:hAnsi="Courier New" w:cs="Courier New"/>
        </w:rPr>
        <w:t xml:space="preserve">width </w:t>
      </w:r>
      <w:r w:rsidR="00BD2D5A" w:rsidRPr="00BD2D5A">
        <w:t xml:space="preserve">option to control column width for the three children </w:t>
      </w:r>
      <w:r w:rsidR="00BD2D5A">
        <w:t xml:space="preserve">(observations) </w:t>
      </w:r>
      <w:r w:rsidR="00BD2D5A" w:rsidRPr="00BD2D5A">
        <w:t>reported by this mother</w:t>
      </w:r>
      <w:r w:rsidR="00BD2D5A">
        <w:t xml:space="preserve"> (non-unique id). </w:t>
      </w:r>
    </w:p>
    <w:p w14:paraId="214C9F1C" w14:textId="77777777" w:rsidR="003B1398" w:rsidRPr="003B1398" w:rsidRDefault="003B1398" w:rsidP="003B1398">
      <w:pPr>
        <w:rPr>
          <w:rFonts w:ascii="Courier New" w:hAnsi="Courier New" w:cs="Courier New"/>
          <w:sz w:val="20"/>
          <w:szCs w:val="20"/>
        </w:rPr>
      </w:pPr>
    </w:p>
    <w:p w14:paraId="17F5891E" w14:textId="00D7D59C"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 xml:space="preserve">*6) print a case that allows </w:t>
      </w:r>
      <w:r w:rsidR="00A2467D">
        <w:rPr>
          <w:rFonts w:ascii="Courier New" w:hAnsi="Courier New" w:cs="Courier New"/>
          <w:sz w:val="20"/>
          <w:szCs w:val="20"/>
        </w:rPr>
        <w:t xml:space="preserve">the </w:t>
      </w:r>
      <w:r w:rsidRPr="003B1398">
        <w:rPr>
          <w:rFonts w:ascii="Courier New" w:hAnsi="Courier New" w:cs="Courier New"/>
          <w:sz w:val="20"/>
          <w:szCs w:val="20"/>
        </w:rPr>
        <w:t xml:space="preserve">researcher to </w:t>
      </w:r>
      <w:r w:rsidR="00A2467D">
        <w:rPr>
          <w:rFonts w:ascii="Courier New" w:hAnsi="Courier New" w:cs="Courier New"/>
          <w:sz w:val="20"/>
          <w:szCs w:val="20"/>
        </w:rPr>
        <w:t>view</w:t>
      </w:r>
      <w:r w:rsidRPr="003B1398">
        <w:rPr>
          <w:rFonts w:ascii="Courier New" w:hAnsi="Courier New" w:cs="Courier New"/>
          <w:sz w:val="20"/>
          <w:szCs w:val="20"/>
        </w:rPr>
        <w:t xml:space="preserve"> </w:t>
      </w:r>
      <w:r w:rsidR="00A2467D">
        <w:rPr>
          <w:rFonts w:ascii="Courier New" w:hAnsi="Courier New" w:cs="Courier New"/>
          <w:sz w:val="20"/>
          <w:szCs w:val="20"/>
        </w:rPr>
        <w:t>reports on</w:t>
      </w:r>
      <w:r w:rsidRPr="003B1398">
        <w:rPr>
          <w:rFonts w:ascii="Courier New" w:hAnsi="Courier New" w:cs="Courier New"/>
          <w:sz w:val="20"/>
          <w:szCs w:val="20"/>
        </w:rPr>
        <w:t xml:space="preserve"> all children reported by </w:t>
      </w:r>
      <w:r w:rsidR="00A2467D">
        <w:rPr>
          <w:rFonts w:ascii="Courier New" w:hAnsi="Courier New" w:cs="Courier New"/>
          <w:sz w:val="20"/>
          <w:szCs w:val="20"/>
        </w:rPr>
        <w:t xml:space="preserve">one </w:t>
      </w:r>
      <w:r w:rsidRPr="003B1398">
        <w:rPr>
          <w:rFonts w:ascii="Courier New" w:hAnsi="Courier New" w:cs="Courier New"/>
          <w:sz w:val="20"/>
          <w:szCs w:val="20"/>
        </w:rPr>
        <w:t>woman</w:t>
      </w:r>
    </w:p>
    <w:p w14:paraId="6AF3C478" w14:textId="37FF6161" w:rsidR="003B1398" w:rsidRPr="003B1398" w:rsidRDefault="003B1398" w:rsidP="003B1398">
      <w:pPr>
        <w:rPr>
          <w:rFonts w:ascii="Courier New" w:hAnsi="Courier New" w:cs="Courier New"/>
          <w:sz w:val="20"/>
          <w:szCs w:val="20"/>
        </w:rPr>
      </w:pPr>
      <w:proofErr w:type="spellStart"/>
      <w:r w:rsidRPr="003B1398">
        <w:rPr>
          <w:rFonts w:ascii="Courier New" w:hAnsi="Courier New" w:cs="Courier New"/>
          <w:sz w:val="20"/>
          <w:szCs w:val="20"/>
        </w:rPr>
        <w:t>printcase</w:t>
      </w:r>
      <w:proofErr w:type="spellEnd"/>
      <w:r w:rsidRPr="003B1398">
        <w:rPr>
          <w:rFonts w:ascii="Courier New" w:hAnsi="Courier New" w:cs="Courier New"/>
          <w:sz w:val="20"/>
          <w:szCs w:val="20"/>
        </w:rPr>
        <w:t xml:space="preserve"> using </w:t>
      </w:r>
      <w:proofErr w:type="gramStart"/>
      <w:r w:rsidRPr="003B1398">
        <w:rPr>
          <w:rFonts w:ascii="Courier New" w:hAnsi="Courier New" w:cs="Courier New"/>
          <w:sz w:val="20"/>
          <w:szCs w:val="20"/>
        </w:rPr>
        <w:t>"./</w:t>
      </w:r>
      <w:proofErr w:type="gramEnd"/>
      <w:r w:rsidRPr="003B1398">
        <w:rPr>
          <w:rFonts w:ascii="Courier New" w:hAnsi="Courier New" w:cs="Courier New"/>
          <w:sz w:val="20"/>
          <w:szCs w:val="20"/>
        </w:rPr>
        <w:t xml:space="preserve">printcase_submission3/zzz_example3" if id==1151, longitudinal unit("Child") </w:t>
      </w:r>
      <w:r w:rsidR="00BD2D5A">
        <w:rPr>
          <w:rFonts w:ascii="Courier New" w:hAnsi="Courier New" w:cs="Courier New"/>
          <w:sz w:val="20"/>
          <w:szCs w:val="20"/>
        </w:rPr>
        <w:t xml:space="preserve">landscape </w:t>
      </w:r>
      <w:r w:rsidRPr="003B1398">
        <w:rPr>
          <w:rFonts w:ascii="Courier New" w:hAnsi="Courier New" w:cs="Courier New"/>
          <w:sz w:val="20"/>
          <w:szCs w:val="20"/>
        </w:rPr>
        <w:t xml:space="preserve">width(12, 22, 22, 22, 22) </w:t>
      </w:r>
      <w:proofErr w:type="spellStart"/>
      <w:r w:rsidRPr="003B1398">
        <w:rPr>
          <w:rFonts w:ascii="Courier New" w:hAnsi="Courier New" w:cs="Courier New"/>
          <w:sz w:val="20"/>
          <w:szCs w:val="20"/>
        </w:rPr>
        <w:t>noempty</w:t>
      </w:r>
      <w:proofErr w:type="spellEnd"/>
    </w:p>
    <w:p w14:paraId="3A20EF54" w14:textId="77777777" w:rsidR="008064AA" w:rsidRDefault="008064AA">
      <w:pPr>
        <w:spacing w:after="160" w:line="259" w:lineRule="auto"/>
      </w:pPr>
      <w:r>
        <w:br w:type="page"/>
      </w:r>
    </w:p>
    <w:p w14:paraId="2EC411D4" w14:textId="6E3EB124" w:rsidR="008064AA" w:rsidRDefault="006A262A" w:rsidP="00E22D31">
      <w:r>
        <w:rPr>
          <w:noProof/>
        </w:rPr>
        <w:lastRenderedPageBreak/>
        <w:drawing>
          <wp:inline distT="0" distB="0" distL="0" distR="0" wp14:anchorId="761EA311" wp14:editId="53E63DB7">
            <wp:extent cx="5943600" cy="557593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575935"/>
                    </a:xfrm>
                    <a:prstGeom prst="rect">
                      <a:avLst/>
                    </a:prstGeom>
                  </pic:spPr>
                </pic:pic>
              </a:graphicData>
            </a:graphic>
          </wp:inline>
        </w:drawing>
      </w:r>
    </w:p>
    <w:p w14:paraId="22ADADBB" w14:textId="42DA7577" w:rsidR="00E22D31" w:rsidRPr="00A60D21" w:rsidRDefault="00E22D31" w:rsidP="00E22D31">
      <w:r>
        <w:t xml:space="preserve">Figure 1. Screenshot of </w:t>
      </w:r>
      <w:proofErr w:type="spellStart"/>
      <w:r>
        <w:rPr>
          <w:i/>
          <w:iCs/>
        </w:rPr>
        <w:t>printcase</w:t>
      </w:r>
      <w:proofErr w:type="spellEnd"/>
      <w:r>
        <w:t xml:space="preserve"> output from Example 2</w:t>
      </w:r>
      <w:r w:rsidR="006A262A">
        <w:t>b</w:t>
      </w:r>
      <w:r>
        <w:t>.</w:t>
      </w:r>
    </w:p>
    <w:p w14:paraId="561D0781" w14:textId="35F3F5EE" w:rsidR="00E22D31" w:rsidRDefault="00E22D31" w:rsidP="00E22D31">
      <w:pPr>
        <w:pStyle w:val="Heading1"/>
      </w:pPr>
      <w:r>
        <w:t>4</w:t>
      </w:r>
      <w:r>
        <w:tab/>
        <w:t>Conclusions</w:t>
      </w:r>
    </w:p>
    <w:p w14:paraId="02FA0987" w14:textId="4875FAA3" w:rsidR="000702F0" w:rsidRDefault="000702F0" w:rsidP="003A7775">
      <w:r>
        <w:t xml:space="preserve">There are many reasons that reading questionnaires vertically has never caught on as standard practice in survey research. Questionnaires need to be stored carefully and kept confidential. Paper is heavy and difficult to transport. Oftentimes, the paper questionnaires have already been destroyed as part of the data-security protocol. And the quantitative scholar’s goal of making inferences fundamentally rests on our ability to identify statistical regularities – not to over-interpret </w:t>
      </w:r>
      <w:proofErr w:type="gramStart"/>
      <w:r>
        <w:t>particular cases</w:t>
      </w:r>
      <w:proofErr w:type="gramEnd"/>
      <w:r>
        <w:t xml:space="preserve">. Still, the ability to look closely at a single observation in cross-sectional data is sometimes valuable. In particular, being able to produce a neat, readable quasi-questionnaire directly from a dataset – without headache – when </w:t>
      </w:r>
      <w:proofErr w:type="gramStart"/>
      <w:r>
        <w:t>necessary</w:t>
      </w:r>
      <w:proofErr w:type="gramEnd"/>
      <w:r>
        <w:t xml:space="preserve"> will enhance the workflow of data collection for many fieldworkers.</w:t>
      </w:r>
    </w:p>
    <w:p w14:paraId="0E63A466" w14:textId="5C3945AB" w:rsidR="006C5CD4" w:rsidRDefault="003A76FB" w:rsidP="003A7775">
      <w:r>
        <w:rPr>
          <w:noProof/>
        </w:rPr>
        <mc:AlternateContent>
          <mc:Choice Requires="wps">
            <w:drawing>
              <wp:anchor distT="0" distB="0" distL="114300" distR="114300" simplePos="0" relativeHeight="251659264" behindDoc="0" locked="0" layoutInCell="1" allowOverlap="1" wp14:anchorId="16BCEC16" wp14:editId="2C275889">
                <wp:simplePos x="0" y="0"/>
                <wp:positionH relativeFrom="column">
                  <wp:posOffset>728133</wp:posOffset>
                </wp:positionH>
                <wp:positionV relativeFrom="paragraph">
                  <wp:posOffset>836718</wp:posOffset>
                </wp:positionV>
                <wp:extent cx="1032934" cy="0"/>
                <wp:effectExtent l="0" t="0" r="8890" b="12700"/>
                <wp:wrapNone/>
                <wp:docPr id="2" name="Straight Connector 2"/>
                <wp:cNvGraphicFramePr/>
                <a:graphic xmlns:a="http://schemas.openxmlformats.org/drawingml/2006/main">
                  <a:graphicData uri="http://schemas.microsoft.com/office/word/2010/wordprocessingShape">
                    <wps:wsp>
                      <wps:cNvCnPr/>
                      <wps:spPr>
                        <a:xfrm>
                          <a:off x="0" y="0"/>
                          <a:ext cx="10329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822E7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7.35pt,65.9pt" to="138.7pt,6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" strokecolor="black [3200]" strokeweight=".5pt">
                <v:stroke joinstyle="miter"/>
              </v:line>
            </w:pict>
          </mc:Fallback>
        </mc:AlternateContent>
      </w:r>
    </w:p>
    <w:p w14:paraId="50A4244A" w14:textId="76320A73" w:rsidR="00CA632E" w:rsidRDefault="00CA632E" w:rsidP="00CA632E">
      <w:pPr>
        <w:pStyle w:val="Heading1"/>
      </w:pPr>
      <w:r>
        <w:lastRenderedPageBreak/>
        <w:t>5</w:t>
      </w:r>
      <w:r>
        <w:tab/>
        <w:t>Acknowledgements</w:t>
      </w:r>
    </w:p>
    <w:p w14:paraId="44110339" w14:textId="1D79FB07" w:rsidR="00CA632E" w:rsidRPr="005207A4" w:rsidRDefault="00CA632E" w:rsidP="00CA632E">
      <w:r w:rsidRPr="005207A4">
        <w:t xml:space="preserve">We’re grateful to the following people for feedback on the </w:t>
      </w:r>
      <w:proofErr w:type="spellStart"/>
      <w:r w:rsidRPr="005207A4">
        <w:t>printcase</w:t>
      </w:r>
      <w:proofErr w:type="spellEnd"/>
      <w:r w:rsidRPr="005207A4">
        <w:t xml:space="preserve"> command and the text of this article</w:t>
      </w:r>
      <w:r w:rsidR="00A65765">
        <w:t>: K</w:t>
      </w:r>
      <w:r w:rsidRPr="00A65765">
        <w:t>athleen Broussard</w:t>
      </w:r>
      <w:r w:rsidRPr="005207A4">
        <w:t>, Abd</w:t>
      </w:r>
      <w:r w:rsidR="00F94FD0" w:rsidRPr="005207A4">
        <w:t>al</w:t>
      </w:r>
      <w:r w:rsidRPr="005207A4">
        <w:t>l</w:t>
      </w:r>
      <w:r w:rsidR="00F94FD0" w:rsidRPr="005207A4">
        <w:t>ah</w:t>
      </w:r>
      <w:r w:rsidRPr="005207A4">
        <w:t xml:space="preserve"> </w:t>
      </w:r>
      <w:proofErr w:type="spellStart"/>
      <w:r w:rsidRPr="005207A4">
        <w:t>Chilungo</w:t>
      </w:r>
      <w:proofErr w:type="spellEnd"/>
      <w:r w:rsidRPr="005207A4">
        <w:t>, Ann Moore, Alex Weinreb</w:t>
      </w:r>
      <w:r w:rsidR="00C34956" w:rsidRPr="005207A4">
        <w:t>, and the editors and reviewer</w:t>
      </w:r>
      <w:r w:rsidR="00921202" w:rsidRPr="005207A4">
        <w:t>s</w:t>
      </w:r>
      <w:r w:rsidR="00C34956" w:rsidRPr="005207A4">
        <w:t xml:space="preserve"> from </w:t>
      </w:r>
      <w:r w:rsidR="00C34956" w:rsidRPr="005207A4">
        <w:rPr>
          <w:i/>
          <w:iCs/>
        </w:rPr>
        <w:t>The Stata Journal</w:t>
      </w:r>
      <w:r w:rsidRPr="005207A4">
        <w:t xml:space="preserve">. </w:t>
      </w:r>
      <w:r w:rsidR="00C34956" w:rsidRPr="005207A4">
        <w:t>T</w:t>
      </w:r>
      <w:r w:rsidRPr="005207A4">
        <w:t xml:space="preserve">he Demographic and Health Surveys Program </w:t>
      </w:r>
      <w:r w:rsidR="00C34956" w:rsidRPr="005207A4">
        <w:t>kindly share</w:t>
      </w:r>
      <w:r w:rsidR="00921202" w:rsidRPr="005207A4">
        <w:t>d</w:t>
      </w:r>
      <w:r w:rsidR="00C34956" w:rsidRPr="005207A4">
        <w:t xml:space="preserve"> </w:t>
      </w:r>
      <w:r w:rsidRPr="005207A4">
        <w:t>DHS model dataset</w:t>
      </w:r>
      <w:r w:rsidR="00095956">
        <w:t>s</w:t>
      </w:r>
      <w:r w:rsidRPr="005207A4">
        <w:t xml:space="preserve"> to </w:t>
      </w:r>
      <w:r w:rsidR="00C34956" w:rsidRPr="005207A4">
        <w:t xml:space="preserve">produce </w:t>
      </w:r>
      <w:r w:rsidRPr="005207A4">
        <w:t xml:space="preserve">a realistic example. </w:t>
      </w:r>
    </w:p>
    <w:p w14:paraId="5BB58177" w14:textId="77777777" w:rsidR="00CA632E" w:rsidRPr="005207A4" w:rsidRDefault="00CA632E" w:rsidP="00CA632E"/>
    <w:p w14:paraId="5F964153" w14:textId="5E64BD5F" w:rsidR="003A7775" w:rsidRDefault="00CA632E" w:rsidP="003A7775">
      <w:pPr>
        <w:pStyle w:val="Heading1"/>
        <w:rPr>
          <w:color w:val="auto"/>
        </w:rPr>
      </w:pPr>
      <w:r>
        <w:rPr>
          <w:color w:val="auto"/>
        </w:rPr>
        <w:t>6</w:t>
      </w:r>
      <w:r>
        <w:rPr>
          <w:color w:val="auto"/>
        </w:rPr>
        <w:tab/>
      </w:r>
      <w:r w:rsidR="003A7775">
        <w:rPr>
          <w:color w:val="auto"/>
        </w:rPr>
        <w:t>References</w:t>
      </w:r>
    </w:p>
    <w:p w14:paraId="2254FB60" w14:textId="77777777" w:rsidR="003A7775" w:rsidRPr="00AE325E" w:rsidRDefault="003A7775" w:rsidP="003A7775"/>
    <w:p w14:paraId="313C4CC5" w14:textId="76BE06CC" w:rsidR="003A7775" w:rsidRPr="005207A4" w:rsidRDefault="003A7775" w:rsidP="007C14CF">
      <w:pPr>
        <w:ind w:left="720" w:hanging="720"/>
      </w:pPr>
      <w:r w:rsidRPr="005207A4">
        <w:t>Bledsoe, C</w:t>
      </w:r>
      <w:r w:rsidR="007C14CF" w:rsidRPr="005207A4">
        <w:t>aroline</w:t>
      </w:r>
      <w:r w:rsidRPr="005207A4">
        <w:t xml:space="preserve">, </w:t>
      </w:r>
      <w:proofErr w:type="spellStart"/>
      <w:r w:rsidRPr="005207A4">
        <w:t>Fatoumatta</w:t>
      </w:r>
      <w:proofErr w:type="spellEnd"/>
      <w:r w:rsidRPr="005207A4">
        <w:t xml:space="preserve"> Banja, and Allan G. Hill. 1998. “Reproductive Mishaps and Western Contraception: An African Challenge to Fertility Theory.” </w:t>
      </w:r>
      <w:r w:rsidRPr="005207A4">
        <w:rPr>
          <w:i/>
          <w:iCs/>
        </w:rPr>
        <w:t>Population and Development Review</w:t>
      </w:r>
      <w:r w:rsidRPr="005207A4">
        <w:t> 24(1):15–57.</w:t>
      </w:r>
    </w:p>
    <w:p w14:paraId="08D2C5DA" w14:textId="77777777" w:rsidR="007C14CF" w:rsidRPr="005207A4" w:rsidRDefault="007C14CF" w:rsidP="007C14CF">
      <w:pPr>
        <w:ind w:left="720" w:hanging="720"/>
      </w:pPr>
    </w:p>
    <w:p w14:paraId="23E3EE64" w14:textId="6F2F68C2" w:rsidR="007C14CF" w:rsidRPr="005207A4" w:rsidRDefault="007C14CF" w:rsidP="007C14CF">
      <w:pPr>
        <w:ind w:left="720" w:hanging="720"/>
      </w:pPr>
      <w:r w:rsidRPr="005207A4">
        <w:t xml:space="preserve">Ebert, Jonas </w:t>
      </w:r>
      <w:proofErr w:type="spellStart"/>
      <w:r w:rsidRPr="005207A4">
        <w:t>Fynboe</w:t>
      </w:r>
      <w:proofErr w:type="spellEnd"/>
      <w:r w:rsidRPr="005207A4">
        <w:t xml:space="preserve">, Linda Huibers, Bo Christensen, and Morten Bondo Christensen. 2018. “Paper- or Web-Based Questionnaire Invitations as a Method for Data Collection: Cross-Sectional Comparative Study of Differences in Response Rate, Completeness of Data, and Financial Cost.” </w:t>
      </w:r>
      <w:r w:rsidRPr="005207A4">
        <w:rPr>
          <w:i/>
          <w:iCs/>
        </w:rPr>
        <w:t>Journal of Medical Internet Research</w:t>
      </w:r>
      <w:r w:rsidRPr="005207A4">
        <w:t xml:space="preserve"> 20(1</w:t>
      </w:r>
      <w:proofErr w:type="gramStart"/>
      <w:r w:rsidRPr="005207A4">
        <w:t>):e</w:t>
      </w:r>
      <w:proofErr w:type="gramEnd"/>
      <w:r w:rsidRPr="005207A4">
        <w:t>24.</w:t>
      </w:r>
    </w:p>
    <w:p w14:paraId="45307619" w14:textId="77777777" w:rsidR="007C14CF" w:rsidRPr="005207A4" w:rsidRDefault="007C14CF" w:rsidP="007C14CF">
      <w:pPr>
        <w:ind w:left="720" w:hanging="720"/>
      </w:pPr>
    </w:p>
    <w:p w14:paraId="31F39582" w14:textId="1892E7D1" w:rsidR="007C14CF" w:rsidRPr="005207A4" w:rsidRDefault="007C14CF" w:rsidP="003307C9">
      <w:pPr>
        <w:ind w:left="720" w:hanging="720"/>
      </w:pPr>
      <w:r w:rsidRPr="005207A4">
        <w:t xml:space="preserve">Hassler, Kendyl, Kelly J. Pearce, and Thomas L. </w:t>
      </w:r>
      <w:proofErr w:type="spellStart"/>
      <w:r w:rsidRPr="005207A4">
        <w:t>Serfass</w:t>
      </w:r>
      <w:proofErr w:type="spellEnd"/>
      <w:r w:rsidRPr="005207A4">
        <w:t xml:space="preserve">. 2018. “Comparing the Efficacy of Electronic-Tablet to Paper-Based Surveys for on-Site Survey Administration.” </w:t>
      </w:r>
      <w:r w:rsidRPr="005207A4">
        <w:rPr>
          <w:i/>
          <w:iCs/>
        </w:rPr>
        <w:t>International Journal of Social Research Methodology</w:t>
      </w:r>
      <w:r w:rsidRPr="005207A4">
        <w:t xml:space="preserve"> 21(4):487–97.</w:t>
      </w:r>
    </w:p>
    <w:p w14:paraId="56D3F0DA" w14:textId="77777777" w:rsidR="007C14CF" w:rsidRPr="005207A4" w:rsidRDefault="007C14CF" w:rsidP="003307C9">
      <w:pPr>
        <w:ind w:left="720" w:hanging="720"/>
      </w:pPr>
    </w:p>
    <w:p w14:paraId="5B511660" w14:textId="5FDE31AF" w:rsidR="003307C9" w:rsidRPr="005207A4" w:rsidRDefault="003307C9" w:rsidP="003307C9">
      <w:pPr>
        <w:ind w:left="720" w:hanging="720"/>
      </w:pPr>
      <w:r w:rsidRPr="005207A4">
        <w:t>ICF. “Download Model Datasets.” The DHS Program website. Funded by USAID. http://www.dhsprogram.com. [Accessed June 20, 2020]. https://dhsprogram.com/data/Download-Model-Datasets.cfm</w:t>
      </w:r>
    </w:p>
    <w:p w14:paraId="59CF707E" w14:textId="77777777" w:rsidR="003307C9" w:rsidRPr="005207A4" w:rsidRDefault="003307C9" w:rsidP="003307C9">
      <w:pPr>
        <w:ind w:left="720" w:hanging="720"/>
      </w:pPr>
    </w:p>
    <w:p w14:paraId="139F2BEF" w14:textId="4AAFF4D9" w:rsidR="007C14CF" w:rsidRPr="005207A4" w:rsidRDefault="007C14CF" w:rsidP="007C14CF">
      <w:pPr>
        <w:ind w:left="720" w:hanging="720"/>
      </w:pPr>
      <w:proofErr w:type="spellStart"/>
      <w:r w:rsidRPr="005207A4">
        <w:t>Kusumoto</w:t>
      </w:r>
      <w:proofErr w:type="spellEnd"/>
      <w:r w:rsidRPr="005207A4">
        <w:t xml:space="preserve">, Yasuaki, Yoshihiro Kita, Satomi </w:t>
      </w:r>
      <w:proofErr w:type="spellStart"/>
      <w:r w:rsidRPr="005207A4">
        <w:t>Kusaka</w:t>
      </w:r>
      <w:proofErr w:type="spellEnd"/>
      <w:r w:rsidRPr="005207A4">
        <w:t xml:space="preserve">, Yoshinori </w:t>
      </w:r>
      <w:proofErr w:type="spellStart"/>
      <w:r w:rsidRPr="005207A4">
        <w:t>Hiyama</w:t>
      </w:r>
      <w:proofErr w:type="spellEnd"/>
      <w:r w:rsidRPr="005207A4">
        <w:t xml:space="preserve">, Junko Tsuchiya, </w:t>
      </w:r>
      <w:proofErr w:type="spellStart"/>
      <w:r w:rsidRPr="005207A4">
        <w:t>Toshiki</w:t>
      </w:r>
      <w:proofErr w:type="spellEnd"/>
      <w:r w:rsidRPr="005207A4">
        <w:t xml:space="preserve"> </w:t>
      </w:r>
      <w:proofErr w:type="spellStart"/>
      <w:r w:rsidRPr="005207A4">
        <w:t>Kutsuna</w:t>
      </w:r>
      <w:proofErr w:type="spellEnd"/>
      <w:r w:rsidRPr="005207A4">
        <w:t xml:space="preserve">, Hiroyuki Kameda, Saori Aida, Masaru Umeda, and Tetsuya Takahashi. 2017. “Difference between Tablet Methods and Paper Questionnaire Methods of Conducting a Survey with Community-Dwelling Elderly.” </w:t>
      </w:r>
      <w:r w:rsidRPr="005207A4">
        <w:rPr>
          <w:i/>
          <w:iCs/>
        </w:rPr>
        <w:t>Journal of Physical Therapy Science</w:t>
      </w:r>
      <w:r w:rsidRPr="005207A4">
        <w:t xml:space="preserve"> 29(12):2100–2102.</w:t>
      </w:r>
    </w:p>
    <w:p w14:paraId="6331D8D6" w14:textId="77777777" w:rsidR="007C14CF" w:rsidRPr="005207A4" w:rsidRDefault="007C14CF" w:rsidP="007C14CF">
      <w:pPr>
        <w:ind w:left="720" w:hanging="720"/>
      </w:pPr>
    </w:p>
    <w:p w14:paraId="78F6E52A" w14:textId="32C28348" w:rsidR="007C14CF" w:rsidRPr="005207A4" w:rsidRDefault="003A7775" w:rsidP="007C14CF">
      <w:pPr>
        <w:ind w:left="720" w:hanging="720"/>
        <w:rPr>
          <w:rStyle w:val="Hyperlink"/>
        </w:rPr>
      </w:pPr>
      <w:proofErr w:type="spellStart"/>
      <w:r w:rsidRPr="005207A4">
        <w:t>Leahey</w:t>
      </w:r>
      <w:proofErr w:type="spellEnd"/>
      <w:r w:rsidRPr="005207A4">
        <w:t xml:space="preserve">, Erin. 2008. “Overseeing Research </w:t>
      </w:r>
      <w:proofErr w:type="gramStart"/>
      <w:r w:rsidRPr="005207A4">
        <w:t>Practice :</w:t>
      </w:r>
      <w:proofErr w:type="gramEnd"/>
      <w:r w:rsidRPr="005207A4">
        <w:t xml:space="preserve"> The Case of Data Editing.” </w:t>
      </w:r>
      <w:r w:rsidRPr="005207A4">
        <w:rPr>
          <w:i/>
          <w:iCs/>
        </w:rPr>
        <w:t>Science, Technology &amp; Human Values</w:t>
      </w:r>
      <w:r w:rsidRPr="005207A4">
        <w:t xml:space="preserve"> 33(5):605–30. </w:t>
      </w:r>
      <w:hyperlink r:id="rId12" w:history="1"/>
    </w:p>
    <w:p w14:paraId="7037D416" w14:textId="77777777" w:rsidR="007C14CF" w:rsidRPr="005207A4" w:rsidRDefault="007C14CF" w:rsidP="007C14CF">
      <w:pPr>
        <w:ind w:left="720" w:hanging="720"/>
      </w:pPr>
    </w:p>
    <w:p w14:paraId="1B5B630D" w14:textId="6B3320EB" w:rsidR="003A7775" w:rsidRPr="005207A4" w:rsidRDefault="003A7775" w:rsidP="007C14CF">
      <w:pPr>
        <w:ind w:left="720" w:hanging="720"/>
      </w:pPr>
      <w:proofErr w:type="spellStart"/>
      <w:r w:rsidRPr="005207A4">
        <w:t>Leahey</w:t>
      </w:r>
      <w:proofErr w:type="spellEnd"/>
      <w:r w:rsidRPr="005207A4">
        <w:t xml:space="preserve">, Erin, Barbara </w:t>
      </w:r>
      <w:proofErr w:type="spellStart"/>
      <w:r w:rsidRPr="005207A4">
        <w:t>Entwisle</w:t>
      </w:r>
      <w:proofErr w:type="spellEnd"/>
      <w:r w:rsidRPr="005207A4">
        <w:t xml:space="preserve">, and Peter Einaudi. 2003. “Diversity in Everyday Research Practice </w:t>
      </w:r>
      <w:proofErr w:type="gramStart"/>
      <w:r w:rsidRPr="005207A4">
        <w:t>The</w:t>
      </w:r>
      <w:proofErr w:type="gramEnd"/>
      <w:r w:rsidRPr="005207A4">
        <w:t xml:space="preserve"> Case of Data Editing.” </w:t>
      </w:r>
      <w:r w:rsidRPr="005207A4">
        <w:rPr>
          <w:i/>
          <w:iCs/>
        </w:rPr>
        <w:t>Sociological Methods &amp; Research</w:t>
      </w:r>
      <w:r w:rsidRPr="005207A4">
        <w:t xml:space="preserve"> 32(1):64–89. </w:t>
      </w:r>
    </w:p>
    <w:p w14:paraId="593A1026" w14:textId="77777777" w:rsidR="007C14CF" w:rsidRPr="005207A4" w:rsidRDefault="007C14CF" w:rsidP="007C14CF">
      <w:pPr>
        <w:ind w:left="720" w:hanging="720"/>
      </w:pPr>
    </w:p>
    <w:p w14:paraId="4684FBD5" w14:textId="77777777" w:rsidR="007C14CF" w:rsidRPr="005207A4" w:rsidRDefault="007C14CF" w:rsidP="007C14CF">
      <w:pPr>
        <w:ind w:left="720" w:hanging="720"/>
      </w:pPr>
      <w:r w:rsidRPr="005207A4">
        <w:t xml:space="preserve">Newell, Steve M., Henrietta L. Logan, Yi Guo, John G. Marks, and James A. Shepperd. 2015. “Evaluating Tablet Computers as a Survey Tool in Rural Communities.” </w:t>
      </w:r>
      <w:r w:rsidRPr="005207A4">
        <w:rPr>
          <w:i/>
          <w:iCs/>
        </w:rPr>
        <w:t xml:space="preserve">The Journal of Rural </w:t>
      </w:r>
      <w:proofErr w:type="gramStart"/>
      <w:r w:rsidRPr="005207A4">
        <w:rPr>
          <w:i/>
          <w:iCs/>
        </w:rPr>
        <w:t>Health :</w:t>
      </w:r>
      <w:proofErr w:type="gramEnd"/>
      <w:r w:rsidRPr="005207A4">
        <w:rPr>
          <w:i/>
          <w:iCs/>
        </w:rPr>
        <w:t xml:space="preserve"> Official Journal of the American Rural Health Association and the National Rural Health Care Association</w:t>
      </w:r>
      <w:r w:rsidRPr="005207A4">
        <w:t xml:space="preserve"> 31(1):108–17.</w:t>
      </w:r>
    </w:p>
    <w:p w14:paraId="7E5E0358" w14:textId="77777777" w:rsidR="007C14CF" w:rsidRPr="005207A4" w:rsidRDefault="007C14CF" w:rsidP="007C14CF">
      <w:pPr>
        <w:ind w:left="720" w:hanging="720"/>
      </w:pPr>
    </w:p>
    <w:p w14:paraId="18AA5CC1" w14:textId="238A798B" w:rsidR="003A7775" w:rsidRPr="005207A4" w:rsidRDefault="003A7775" w:rsidP="007C14CF">
      <w:pPr>
        <w:ind w:left="720" w:hanging="720"/>
      </w:pPr>
      <w:r w:rsidRPr="005207A4">
        <w:t xml:space="preserve">Pearce, Lisa D. 2002. “Integrating Survey and Ethnographic Methods for Systematic Anomalous Case Analysis.” </w:t>
      </w:r>
      <w:r w:rsidRPr="005207A4">
        <w:rPr>
          <w:i/>
          <w:iCs/>
        </w:rPr>
        <w:t>Sociological Methodology</w:t>
      </w:r>
      <w:r w:rsidRPr="005207A4">
        <w:t xml:space="preserve"> 32(1):103–32.</w:t>
      </w:r>
    </w:p>
    <w:p w14:paraId="12658704" w14:textId="77777777" w:rsidR="007C14CF" w:rsidRPr="005207A4" w:rsidRDefault="007C14CF" w:rsidP="007C14CF">
      <w:pPr>
        <w:ind w:left="720" w:hanging="720"/>
      </w:pPr>
    </w:p>
    <w:p w14:paraId="6FD78585" w14:textId="5BF95CCC" w:rsidR="003A7775" w:rsidRPr="005207A4" w:rsidRDefault="003A7775" w:rsidP="007C14CF">
      <w:pPr>
        <w:ind w:left="720" w:hanging="720"/>
      </w:pPr>
      <w:r w:rsidRPr="005207A4">
        <w:lastRenderedPageBreak/>
        <w:t xml:space="preserve">Sana, </w:t>
      </w:r>
      <w:proofErr w:type="gramStart"/>
      <w:r w:rsidRPr="005207A4">
        <w:t>Mariano</w:t>
      </w:r>
      <w:proofErr w:type="gramEnd"/>
      <w:r w:rsidRPr="005207A4">
        <w:t xml:space="preserve"> and Alexander A. Weinreb. 2008. “Insiders, Outsiders, and the Editing of Inconsistent Survey Data.” </w:t>
      </w:r>
      <w:r w:rsidRPr="005207A4">
        <w:rPr>
          <w:i/>
          <w:iCs/>
        </w:rPr>
        <w:t>Sociological Methods Research</w:t>
      </w:r>
      <w:r w:rsidRPr="005207A4">
        <w:t xml:space="preserve"> 36(4):515–41.</w:t>
      </w:r>
    </w:p>
    <w:p w14:paraId="0869EEBB" w14:textId="77777777" w:rsidR="007C14CF" w:rsidRPr="005207A4" w:rsidRDefault="007C14CF" w:rsidP="007C14CF">
      <w:pPr>
        <w:ind w:left="720" w:hanging="720"/>
      </w:pPr>
    </w:p>
    <w:p w14:paraId="6BA8C6BA" w14:textId="219EBFFC" w:rsidR="00015CE6" w:rsidRPr="005207A4" w:rsidRDefault="003A7775" w:rsidP="007C14CF">
      <w:pPr>
        <w:ind w:left="720" w:hanging="720"/>
      </w:pPr>
      <w:r w:rsidRPr="005207A4">
        <w:t xml:space="preserve">Waal, Ton de, Jeroen Pannekoek, and Sander </w:t>
      </w:r>
      <w:proofErr w:type="spellStart"/>
      <w:r w:rsidRPr="005207A4">
        <w:t>Scholtus</w:t>
      </w:r>
      <w:proofErr w:type="spellEnd"/>
      <w:r w:rsidRPr="005207A4">
        <w:t xml:space="preserve">. 2011. </w:t>
      </w:r>
      <w:r w:rsidRPr="005207A4">
        <w:rPr>
          <w:i/>
          <w:iCs/>
        </w:rPr>
        <w:t>Handbook of Statistical Data Editing and Imputation</w:t>
      </w:r>
      <w:r w:rsidRPr="005207A4">
        <w:t>. John Wiley &amp; Sons.</w:t>
      </w:r>
    </w:p>
    <w:p w14:paraId="6237EC4E" w14:textId="511B454F" w:rsidR="00952BC7" w:rsidRDefault="00952BC7" w:rsidP="007C14CF">
      <w:pPr>
        <w:ind w:left="720" w:hanging="720"/>
        <w:rPr>
          <w:rFonts w:asciiTheme="minorHAnsi" w:hAnsiTheme="minorHAnsi" w:cstheme="minorHAnsi"/>
        </w:rPr>
      </w:pPr>
    </w:p>
    <w:p w14:paraId="1E3ECECE" w14:textId="17CAD8E8" w:rsidR="00AA53E5" w:rsidRDefault="00AA53E5" w:rsidP="00AA53E5">
      <w:pPr>
        <w:pStyle w:val="Heading1"/>
      </w:pPr>
      <w:r>
        <w:t>7</w:t>
      </w:r>
      <w:r>
        <w:tab/>
        <w:t>About the authors</w:t>
      </w:r>
    </w:p>
    <w:p w14:paraId="451F629F" w14:textId="2E43E060" w:rsidR="00765901" w:rsidRPr="00765901" w:rsidRDefault="00765901" w:rsidP="00765901">
      <w:pPr>
        <w:rPr>
          <w:color w:val="000000"/>
        </w:rPr>
      </w:pPr>
      <w:r w:rsidRPr="00765901">
        <w:rPr>
          <w:color w:val="000000"/>
        </w:rPr>
        <w:t xml:space="preserve">Max Weinreb is an undergraduate student at the University of Texas at Austin pursuing a B.S. in computer science with a minor in business. He is the author of the </w:t>
      </w:r>
      <w:proofErr w:type="spellStart"/>
      <w:r w:rsidRPr="00765901">
        <w:rPr>
          <w:color w:val="000000"/>
        </w:rPr>
        <w:t>printcase</w:t>
      </w:r>
      <w:proofErr w:type="spellEnd"/>
      <w:r w:rsidRPr="00765901">
        <w:rPr>
          <w:color w:val="000000"/>
        </w:rPr>
        <w:t xml:space="preserve"> command.</w:t>
      </w:r>
    </w:p>
    <w:p w14:paraId="60174C65" w14:textId="77777777" w:rsidR="00765901" w:rsidRPr="00765901" w:rsidRDefault="00765901" w:rsidP="00765901"/>
    <w:p w14:paraId="29ECC97D" w14:textId="1D260212" w:rsidR="00AA53E5" w:rsidRPr="005207A4" w:rsidRDefault="00AA53E5" w:rsidP="00AA53E5">
      <w:pPr>
        <w:rPr>
          <w:sz w:val="22"/>
          <w:szCs w:val="22"/>
        </w:rPr>
      </w:pPr>
    </w:p>
    <w:p w14:paraId="385E0592" w14:textId="10C3F512" w:rsidR="00AA53E5" w:rsidRPr="005207A4" w:rsidRDefault="00AA53E5" w:rsidP="00AA53E5">
      <w:r w:rsidRPr="005207A4">
        <w:t xml:space="preserve">Jenny Trinitapoli is associate professor of sociology at the University of Chicago. Since 2009, she has been PI of the </w:t>
      </w:r>
      <w:proofErr w:type="spellStart"/>
      <w:r w:rsidRPr="005207A4">
        <w:t>Tsogolo</w:t>
      </w:r>
      <w:proofErr w:type="spellEnd"/>
      <w:r w:rsidRPr="005207A4">
        <w:t xml:space="preserve"> La </w:t>
      </w:r>
      <w:proofErr w:type="spellStart"/>
      <w:r w:rsidRPr="005207A4">
        <w:t>Thanzi</w:t>
      </w:r>
      <w:proofErr w:type="spellEnd"/>
      <w:r w:rsidRPr="005207A4">
        <w:t xml:space="preserve"> project, </w:t>
      </w:r>
      <w:r w:rsidR="00566001">
        <w:t>spearheading</w:t>
      </w:r>
      <w:r w:rsidRPr="005207A4">
        <w:t xml:space="preserve"> the collection of 12 rounds of data from over 3000 </w:t>
      </w:r>
      <w:r w:rsidR="00566001">
        <w:t>young adults living</w:t>
      </w:r>
      <w:r w:rsidRPr="005207A4">
        <w:t xml:space="preserve"> in Balaka, Malawi. She envisioned and commissioned the </w:t>
      </w:r>
      <w:proofErr w:type="spellStart"/>
      <w:r w:rsidRPr="005207A4">
        <w:t>printcase</w:t>
      </w:r>
      <w:proofErr w:type="spellEnd"/>
      <w:r w:rsidRPr="005207A4">
        <w:t xml:space="preserve"> command out of necessity, when transitioning from paper-based to e-tablet data collection with an experienced data collection team. </w:t>
      </w:r>
    </w:p>
    <w:p w14:paraId="5BEFF500" w14:textId="77777777" w:rsidR="00AA53E5" w:rsidRPr="00AA53E5" w:rsidRDefault="00AA53E5" w:rsidP="008D2234"/>
    <w:p w14:paraId="6C16E942" w14:textId="77777777" w:rsidR="004A129B" w:rsidRDefault="004A129B">
      <w:pPr>
        <w:spacing w:after="160" w:line="259" w:lineRule="auto"/>
        <w:rPr>
          <w:rFonts w:asciiTheme="majorHAnsi" w:eastAsiaTheme="majorEastAsia" w:hAnsiTheme="majorHAnsi" w:cstheme="majorBidi"/>
          <w:color w:val="2F5496" w:themeColor="accent1" w:themeShade="BF"/>
          <w:sz w:val="32"/>
          <w:szCs w:val="32"/>
        </w:rPr>
        <w:sectPr w:rsidR="004A129B">
          <w:footerReference w:type="default" r:id="rId13"/>
          <w:pgSz w:w="12240" w:h="15840"/>
          <w:pgMar w:top="1440" w:right="1440" w:bottom="1440" w:left="1440" w:header="720" w:footer="720" w:gutter="0"/>
          <w:cols w:space="720"/>
          <w:docGrid w:linePitch="360"/>
        </w:sectPr>
      </w:pPr>
    </w:p>
    <w:p w14:paraId="55D1D828" w14:textId="5C7EC83A" w:rsidR="00952BC7" w:rsidRDefault="00AA53E5">
      <w:pPr>
        <w:pStyle w:val="Heading1"/>
      </w:pPr>
      <w:r>
        <w:lastRenderedPageBreak/>
        <w:t>8</w:t>
      </w:r>
      <w:r w:rsidR="00E33012">
        <w:tab/>
      </w:r>
      <w:r>
        <w:t xml:space="preserve">Appendix A: </w:t>
      </w:r>
      <w:r w:rsidR="00E33012">
        <w:t>Full example from the Demographic and Health Surveys</w:t>
      </w:r>
      <w:r w:rsidR="00B76107">
        <w:t xml:space="preserve"> Program</w:t>
      </w:r>
      <w:r w:rsidR="006122B0">
        <w:t xml:space="preserve"> (Example 2</w:t>
      </w:r>
      <w:r w:rsidR="00884384">
        <w:t>b</w:t>
      </w:r>
      <w:r w:rsidR="006122B0">
        <w:t>)</w:t>
      </w:r>
    </w:p>
    <w:p w14:paraId="727128D3" w14:textId="77777777" w:rsidR="006A262A" w:rsidRDefault="006A262A">
      <w:pPr>
        <w:pStyle w:val="Title"/>
      </w:pPr>
      <w:r>
        <w:rPr>
          <w:rFonts w:ascii="Georgia" w:eastAsia="Georgia" w:hAnsi="Georgia" w:cs="Georgia"/>
        </w:rPr>
        <w:t>id 100</w:t>
      </w:r>
    </w:p>
    <w:p w14:paraId="7A382AE6" w14:textId="77777777" w:rsidR="006A262A" w:rsidRDefault="006A262A">
      <w:pPr>
        <w:pStyle w:val="Heading1"/>
      </w:pPr>
      <w:r>
        <w:rPr>
          <w:rFonts w:ascii="Georgia" w:eastAsia="Georgia" w:hAnsi="Georgia" w:cs="Georgia"/>
        </w:rPr>
        <w:t xml:space="preserve">User: </w:t>
      </w:r>
      <w:proofErr w:type="spellStart"/>
      <w:r>
        <w:rPr>
          <w:rFonts w:ascii="Georgia" w:eastAsia="Georgia" w:hAnsi="Georgia" w:cs="Georgia"/>
        </w:rPr>
        <w:t>RedactedForPeerReview</w:t>
      </w:r>
      <w:proofErr w:type="spellEnd"/>
    </w:p>
    <w:p w14:paraId="57D2AA52" w14:textId="77777777" w:rsidR="006A262A" w:rsidRDefault="006A262A">
      <w:pPr>
        <w:pStyle w:val="Heading1"/>
      </w:pPr>
      <w:r>
        <w:rPr>
          <w:rFonts w:ascii="Georgia" w:eastAsia="Georgia" w:hAnsi="Georgia" w:cs="Georgia"/>
        </w:rPr>
        <w:t>./printcase_submission3/ZZBR62FL.DTA</w:t>
      </w:r>
    </w:p>
    <w:p w14:paraId="47DCF3DD" w14:textId="77777777" w:rsidR="006A262A" w:rsidRDefault="006A262A">
      <w:pPr>
        <w:pStyle w:val="Heading1"/>
      </w:pPr>
      <w:r>
        <w:rPr>
          <w:rFonts w:ascii="Georgia" w:eastAsia="Georgia" w:hAnsi="Georgia" w:cs="Georgia"/>
        </w:rPr>
        <w:t>Date Printed: 26 Apr 2022</w:t>
      </w:r>
    </w:p>
    <w:p w14:paraId="02844A98" w14:textId="77777777" w:rsidR="006A262A" w:rsidRDefault="006A262A"/>
    <w:tbl>
      <w:tblPr>
        <w:tblStyle w:val="TableGrid"/>
        <w:tblW w:w="0" w:type="auto"/>
        <w:tblLook w:val="04A0" w:firstRow="1" w:lastRow="0" w:firstColumn="1" w:lastColumn="0" w:noHBand="0" w:noVBand="1"/>
      </w:tblPr>
      <w:tblGrid>
        <w:gridCol w:w="1870"/>
        <w:gridCol w:w="5610"/>
        <w:gridCol w:w="1870"/>
      </w:tblGrid>
      <w:tr w:rsidR="006A262A" w14:paraId="5144E793" w14:textId="77777777">
        <w:tc>
          <w:tcPr>
            <w:tcW w:w="20" w:type="pct"/>
          </w:tcPr>
          <w:p w14:paraId="282E4C83" w14:textId="77777777" w:rsidR="006A262A" w:rsidRDefault="006A262A">
            <w:r>
              <w:t>Variable Name</w:t>
            </w:r>
          </w:p>
        </w:tc>
        <w:tc>
          <w:tcPr>
            <w:tcW w:w="60" w:type="pct"/>
          </w:tcPr>
          <w:p w14:paraId="133A0647" w14:textId="77777777" w:rsidR="006A262A" w:rsidRDefault="006A262A">
            <w:r>
              <w:t>Variable Label</w:t>
            </w:r>
          </w:p>
        </w:tc>
        <w:tc>
          <w:tcPr>
            <w:tcW w:w="20" w:type="pct"/>
          </w:tcPr>
          <w:p w14:paraId="340F7D41" w14:textId="77777777" w:rsidR="006A262A" w:rsidRDefault="006A262A">
            <w:r>
              <w:t>Response</w:t>
            </w:r>
          </w:p>
        </w:tc>
      </w:tr>
      <w:tr w:rsidR="006A262A" w14:paraId="4CC10AE5" w14:textId="77777777">
        <w:trPr>
          <w:cantSplit/>
        </w:trPr>
        <w:tc>
          <w:tcPr>
            <w:tcW w:w="20" w:type="pct"/>
          </w:tcPr>
          <w:p w14:paraId="5B74DEBF" w14:textId="77777777" w:rsidR="006A262A" w:rsidRDefault="006A262A">
            <w:r>
              <w:t>id</w:t>
            </w:r>
          </w:p>
        </w:tc>
        <w:tc>
          <w:tcPr>
            <w:tcW w:w="60" w:type="pct"/>
          </w:tcPr>
          <w:p w14:paraId="2D923841" w14:textId="77777777" w:rsidR="006A262A" w:rsidRDefault="006A262A"/>
        </w:tc>
        <w:tc>
          <w:tcPr>
            <w:tcW w:w="20" w:type="pct"/>
          </w:tcPr>
          <w:p w14:paraId="5D84DA8C" w14:textId="77777777" w:rsidR="006A262A" w:rsidRDefault="006A262A">
            <w:r>
              <w:t>100</w:t>
            </w:r>
          </w:p>
        </w:tc>
      </w:tr>
      <w:tr w:rsidR="006A262A" w14:paraId="5EABE87F" w14:textId="77777777">
        <w:trPr>
          <w:cantSplit/>
        </w:trPr>
        <w:tc>
          <w:tcPr>
            <w:tcW w:w="20" w:type="pct"/>
          </w:tcPr>
          <w:p w14:paraId="24CBCB75" w14:textId="77777777" w:rsidR="006A262A" w:rsidRDefault="006A262A">
            <w:proofErr w:type="spellStart"/>
            <w:r>
              <w:t>caseid</w:t>
            </w:r>
            <w:proofErr w:type="spellEnd"/>
          </w:p>
        </w:tc>
        <w:tc>
          <w:tcPr>
            <w:tcW w:w="60" w:type="pct"/>
          </w:tcPr>
          <w:p w14:paraId="3949204B" w14:textId="77777777" w:rsidR="006A262A" w:rsidRDefault="006A262A">
            <w:r>
              <w:t>case identification</w:t>
            </w:r>
          </w:p>
        </w:tc>
        <w:tc>
          <w:tcPr>
            <w:tcW w:w="20" w:type="pct"/>
          </w:tcPr>
          <w:p w14:paraId="4568C073" w14:textId="77777777" w:rsidR="006A262A" w:rsidRDefault="006A262A">
            <w:r>
              <w:t xml:space="preserve">        1 </w:t>
            </w:r>
            <w:proofErr w:type="gramStart"/>
            <w:r>
              <w:t>30  2</w:t>
            </w:r>
            <w:proofErr w:type="gramEnd"/>
          </w:p>
        </w:tc>
      </w:tr>
      <w:tr w:rsidR="006A262A" w14:paraId="66A447AD" w14:textId="77777777">
        <w:trPr>
          <w:cantSplit/>
        </w:trPr>
        <w:tc>
          <w:tcPr>
            <w:tcW w:w="20" w:type="pct"/>
          </w:tcPr>
          <w:p w14:paraId="04033F7C" w14:textId="77777777" w:rsidR="006A262A" w:rsidRDefault="006A262A">
            <w:proofErr w:type="spellStart"/>
            <w:r>
              <w:t>bidx</w:t>
            </w:r>
            <w:proofErr w:type="spellEnd"/>
          </w:p>
        </w:tc>
        <w:tc>
          <w:tcPr>
            <w:tcW w:w="60" w:type="pct"/>
          </w:tcPr>
          <w:p w14:paraId="0BA72861" w14:textId="77777777" w:rsidR="006A262A" w:rsidRDefault="006A262A">
            <w:r>
              <w:t>birth column number</w:t>
            </w:r>
          </w:p>
        </w:tc>
        <w:tc>
          <w:tcPr>
            <w:tcW w:w="20" w:type="pct"/>
          </w:tcPr>
          <w:p w14:paraId="26C4CAC9" w14:textId="77777777" w:rsidR="006A262A" w:rsidRDefault="006A262A">
            <w:r>
              <w:t>2</w:t>
            </w:r>
          </w:p>
        </w:tc>
      </w:tr>
      <w:tr w:rsidR="006A262A" w14:paraId="55B9A1D8" w14:textId="77777777">
        <w:trPr>
          <w:cantSplit/>
        </w:trPr>
        <w:tc>
          <w:tcPr>
            <w:tcW w:w="20" w:type="pct"/>
          </w:tcPr>
          <w:p w14:paraId="475E9CB3" w14:textId="77777777" w:rsidR="006A262A" w:rsidRDefault="006A262A">
            <w:r>
              <w:t>v000</w:t>
            </w:r>
          </w:p>
        </w:tc>
        <w:tc>
          <w:tcPr>
            <w:tcW w:w="60" w:type="pct"/>
          </w:tcPr>
          <w:p w14:paraId="13AE6B9A" w14:textId="77777777" w:rsidR="006A262A" w:rsidRDefault="006A262A">
            <w:r>
              <w:t>country code and phase</w:t>
            </w:r>
          </w:p>
        </w:tc>
        <w:tc>
          <w:tcPr>
            <w:tcW w:w="20" w:type="pct"/>
          </w:tcPr>
          <w:p w14:paraId="2562ADFE" w14:textId="77777777" w:rsidR="006A262A" w:rsidRDefault="006A262A">
            <w:r>
              <w:t>ZZ6</w:t>
            </w:r>
          </w:p>
        </w:tc>
      </w:tr>
      <w:tr w:rsidR="006A262A" w14:paraId="05A7BC8B" w14:textId="77777777">
        <w:trPr>
          <w:cantSplit/>
        </w:trPr>
        <w:tc>
          <w:tcPr>
            <w:tcW w:w="20" w:type="pct"/>
          </w:tcPr>
          <w:p w14:paraId="4D82BAA1" w14:textId="77777777" w:rsidR="006A262A" w:rsidRDefault="006A262A">
            <w:r>
              <w:t>v001</w:t>
            </w:r>
          </w:p>
        </w:tc>
        <w:tc>
          <w:tcPr>
            <w:tcW w:w="60" w:type="pct"/>
          </w:tcPr>
          <w:p w14:paraId="2B3E8031" w14:textId="77777777" w:rsidR="006A262A" w:rsidRDefault="006A262A">
            <w:r>
              <w:t>cluster number</w:t>
            </w:r>
          </w:p>
        </w:tc>
        <w:tc>
          <w:tcPr>
            <w:tcW w:w="20" w:type="pct"/>
          </w:tcPr>
          <w:p w14:paraId="17C89924" w14:textId="77777777" w:rsidR="006A262A" w:rsidRDefault="006A262A">
            <w:r>
              <w:t>1</w:t>
            </w:r>
          </w:p>
        </w:tc>
      </w:tr>
      <w:tr w:rsidR="006A262A" w14:paraId="2B75636E" w14:textId="77777777">
        <w:trPr>
          <w:cantSplit/>
        </w:trPr>
        <w:tc>
          <w:tcPr>
            <w:tcW w:w="20" w:type="pct"/>
          </w:tcPr>
          <w:p w14:paraId="0EF8D865" w14:textId="77777777" w:rsidR="006A262A" w:rsidRDefault="006A262A">
            <w:r>
              <w:t>v002</w:t>
            </w:r>
          </w:p>
        </w:tc>
        <w:tc>
          <w:tcPr>
            <w:tcW w:w="60" w:type="pct"/>
          </w:tcPr>
          <w:p w14:paraId="7B92617F" w14:textId="77777777" w:rsidR="006A262A" w:rsidRDefault="006A262A">
            <w:r>
              <w:t>household number</w:t>
            </w:r>
          </w:p>
        </w:tc>
        <w:tc>
          <w:tcPr>
            <w:tcW w:w="20" w:type="pct"/>
          </w:tcPr>
          <w:p w14:paraId="39B337ED" w14:textId="77777777" w:rsidR="006A262A" w:rsidRDefault="006A262A">
            <w:r>
              <w:t>30</w:t>
            </w:r>
          </w:p>
        </w:tc>
      </w:tr>
      <w:tr w:rsidR="006A262A" w14:paraId="07E0424C" w14:textId="77777777">
        <w:trPr>
          <w:cantSplit/>
        </w:trPr>
        <w:tc>
          <w:tcPr>
            <w:tcW w:w="20" w:type="pct"/>
          </w:tcPr>
          <w:p w14:paraId="51742EC1" w14:textId="77777777" w:rsidR="006A262A" w:rsidRDefault="006A262A">
            <w:r>
              <w:t>v003</w:t>
            </w:r>
          </w:p>
        </w:tc>
        <w:tc>
          <w:tcPr>
            <w:tcW w:w="60" w:type="pct"/>
          </w:tcPr>
          <w:p w14:paraId="71327A00" w14:textId="77777777" w:rsidR="006A262A" w:rsidRDefault="006A262A">
            <w:r>
              <w:t>respondent's line number</w:t>
            </w:r>
          </w:p>
        </w:tc>
        <w:tc>
          <w:tcPr>
            <w:tcW w:w="20" w:type="pct"/>
          </w:tcPr>
          <w:p w14:paraId="387F54AD" w14:textId="77777777" w:rsidR="006A262A" w:rsidRDefault="006A262A">
            <w:r>
              <w:t>2</w:t>
            </w:r>
          </w:p>
        </w:tc>
      </w:tr>
      <w:tr w:rsidR="006A262A" w14:paraId="141FDF10" w14:textId="77777777">
        <w:trPr>
          <w:cantSplit/>
        </w:trPr>
        <w:tc>
          <w:tcPr>
            <w:tcW w:w="20" w:type="pct"/>
          </w:tcPr>
          <w:p w14:paraId="415C2218" w14:textId="77777777" w:rsidR="006A262A" w:rsidRDefault="006A262A">
            <w:r>
              <w:t>v004</w:t>
            </w:r>
          </w:p>
        </w:tc>
        <w:tc>
          <w:tcPr>
            <w:tcW w:w="60" w:type="pct"/>
          </w:tcPr>
          <w:p w14:paraId="0694CD50" w14:textId="77777777" w:rsidR="006A262A" w:rsidRDefault="006A262A">
            <w:r>
              <w:t>ultimate area unit</w:t>
            </w:r>
          </w:p>
        </w:tc>
        <w:tc>
          <w:tcPr>
            <w:tcW w:w="20" w:type="pct"/>
          </w:tcPr>
          <w:p w14:paraId="15951A55" w14:textId="77777777" w:rsidR="006A262A" w:rsidRDefault="006A262A">
            <w:r>
              <w:t>1</w:t>
            </w:r>
          </w:p>
        </w:tc>
      </w:tr>
      <w:tr w:rsidR="006A262A" w14:paraId="3FA9B3C1" w14:textId="77777777">
        <w:trPr>
          <w:cantSplit/>
        </w:trPr>
        <w:tc>
          <w:tcPr>
            <w:tcW w:w="20" w:type="pct"/>
          </w:tcPr>
          <w:p w14:paraId="25BD146C" w14:textId="77777777" w:rsidR="006A262A" w:rsidRDefault="006A262A">
            <w:r>
              <w:t>v005</w:t>
            </w:r>
          </w:p>
        </w:tc>
        <w:tc>
          <w:tcPr>
            <w:tcW w:w="60" w:type="pct"/>
          </w:tcPr>
          <w:p w14:paraId="61C54222" w14:textId="77777777" w:rsidR="006A262A" w:rsidRDefault="006A262A">
            <w:r>
              <w:t>women's individual sample weight (6 decimals)</w:t>
            </w:r>
          </w:p>
        </w:tc>
        <w:tc>
          <w:tcPr>
            <w:tcW w:w="20" w:type="pct"/>
          </w:tcPr>
          <w:p w14:paraId="6786F674" w14:textId="77777777" w:rsidR="006A262A" w:rsidRDefault="006A262A">
            <w:r>
              <w:t>1057703</w:t>
            </w:r>
          </w:p>
        </w:tc>
      </w:tr>
      <w:tr w:rsidR="006A262A" w14:paraId="03C3486D" w14:textId="77777777">
        <w:trPr>
          <w:cantSplit/>
        </w:trPr>
        <w:tc>
          <w:tcPr>
            <w:tcW w:w="20" w:type="pct"/>
          </w:tcPr>
          <w:p w14:paraId="6C61D75D" w14:textId="77777777" w:rsidR="006A262A" w:rsidRDefault="006A262A">
            <w:r>
              <w:t>v006</w:t>
            </w:r>
          </w:p>
        </w:tc>
        <w:tc>
          <w:tcPr>
            <w:tcW w:w="60" w:type="pct"/>
          </w:tcPr>
          <w:p w14:paraId="00900C57" w14:textId="77777777" w:rsidR="006A262A" w:rsidRDefault="006A262A">
            <w:r>
              <w:t>month of interview</w:t>
            </w:r>
          </w:p>
        </w:tc>
        <w:tc>
          <w:tcPr>
            <w:tcW w:w="20" w:type="pct"/>
          </w:tcPr>
          <w:p w14:paraId="31361B55" w14:textId="77777777" w:rsidR="006A262A" w:rsidRDefault="006A262A">
            <w:r>
              <w:t>6</w:t>
            </w:r>
          </w:p>
        </w:tc>
      </w:tr>
      <w:tr w:rsidR="006A262A" w14:paraId="3E61F7B3" w14:textId="77777777">
        <w:trPr>
          <w:cantSplit/>
        </w:trPr>
        <w:tc>
          <w:tcPr>
            <w:tcW w:w="20" w:type="pct"/>
          </w:tcPr>
          <w:p w14:paraId="75BE3395" w14:textId="77777777" w:rsidR="006A262A" w:rsidRDefault="006A262A">
            <w:r>
              <w:t>v007</w:t>
            </w:r>
          </w:p>
        </w:tc>
        <w:tc>
          <w:tcPr>
            <w:tcW w:w="60" w:type="pct"/>
          </w:tcPr>
          <w:p w14:paraId="1CCDC33F" w14:textId="77777777" w:rsidR="006A262A" w:rsidRDefault="006A262A">
            <w:r>
              <w:t>year of interview</w:t>
            </w:r>
            <w:r>
              <w:br/>
            </w:r>
            <w:r>
              <w:rPr>
                <w:rFonts w:ascii="Georgia" w:eastAsia="Georgia" w:hAnsi="Georgia" w:cs="Georgia"/>
                <w:sz w:val="18"/>
              </w:rPr>
              <w:t xml:space="preserve">N: check if this is </w:t>
            </w:r>
            <w:proofErr w:type="spellStart"/>
            <w:r>
              <w:rPr>
                <w:rFonts w:ascii="Georgia" w:eastAsia="Georgia" w:hAnsi="Georgia" w:cs="Georgia"/>
                <w:sz w:val="18"/>
              </w:rPr>
              <w:t>ethiopian</w:t>
            </w:r>
            <w:proofErr w:type="spellEnd"/>
            <w:r>
              <w:rPr>
                <w:rFonts w:ascii="Georgia" w:eastAsia="Georgia" w:hAnsi="Georgia" w:cs="Georgia"/>
                <w:sz w:val="18"/>
              </w:rPr>
              <w:t xml:space="preserve">, </w:t>
            </w:r>
            <w:proofErr w:type="spellStart"/>
            <w:r>
              <w:rPr>
                <w:rFonts w:ascii="Georgia" w:eastAsia="Georgia" w:hAnsi="Georgia" w:cs="Georgia"/>
                <w:sz w:val="18"/>
              </w:rPr>
              <w:t>nepali</w:t>
            </w:r>
            <w:proofErr w:type="spellEnd"/>
            <w:r>
              <w:rPr>
                <w:rFonts w:ascii="Georgia" w:eastAsia="Georgia" w:hAnsi="Georgia" w:cs="Georgia"/>
                <w:sz w:val="18"/>
              </w:rPr>
              <w:t xml:space="preserve">, or </w:t>
            </w:r>
            <w:proofErr w:type="spellStart"/>
            <w:r>
              <w:rPr>
                <w:rFonts w:ascii="Georgia" w:eastAsia="Georgia" w:hAnsi="Georgia" w:cs="Georgia"/>
                <w:sz w:val="18"/>
              </w:rPr>
              <w:t>gregorian</w:t>
            </w:r>
            <w:proofErr w:type="spellEnd"/>
            <w:r>
              <w:rPr>
                <w:rFonts w:ascii="Georgia" w:eastAsia="Georgia" w:hAnsi="Georgia" w:cs="Georgia"/>
                <w:sz w:val="18"/>
              </w:rPr>
              <w:t xml:space="preserve"> calendar</w:t>
            </w:r>
          </w:p>
        </w:tc>
        <w:tc>
          <w:tcPr>
            <w:tcW w:w="20" w:type="pct"/>
          </w:tcPr>
          <w:p w14:paraId="1CC7F72B" w14:textId="77777777" w:rsidR="006A262A" w:rsidRDefault="006A262A">
            <w:r>
              <w:t>2015</w:t>
            </w:r>
          </w:p>
        </w:tc>
      </w:tr>
      <w:tr w:rsidR="006A262A" w14:paraId="7EEF536A" w14:textId="77777777">
        <w:trPr>
          <w:cantSplit/>
        </w:trPr>
        <w:tc>
          <w:tcPr>
            <w:tcW w:w="20" w:type="pct"/>
          </w:tcPr>
          <w:p w14:paraId="4F686804" w14:textId="77777777" w:rsidR="006A262A" w:rsidRDefault="006A262A">
            <w:r>
              <w:t>v008</w:t>
            </w:r>
          </w:p>
        </w:tc>
        <w:tc>
          <w:tcPr>
            <w:tcW w:w="60" w:type="pct"/>
          </w:tcPr>
          <w:p w14:paraId="736B410F" w14:textId="77777777" w:rsidR="006A262A" w:rsidRDefault="006A262A">
            <w:r>
              <w:t>date of interview (</w:t>
            </w:r>
            <w:proofErr w:type="spellStart"/>
            <w:r>
              <w:t>cmc</w:t>
            </w:r>
            <w:proofErr w:type="spellEnd"/>
            <w:r>
              <w:t>)</w:t>
            </w:r>
          </w:p>
        </w:tc>
        <w:tc>
          <w:tcPr>
            <w:tcW w:w="20" w:type="pct"/>
          </w:tcPr>
          <w:p w14:paraId="74ABD3F5" w14:textId="77777777" w:rsidR="006A262A" w:rsidRDefault="006A262A">
            <w:r>
              <w:t>1386</w:t>
            </w:r>
          </w:p>
        </w:tc>
      </w:tr>
      <w:tr w:rsidR="006A262A" w14:paraId="20E11FEE" w14:textId="77777777">
        <w:trPr>
          <w:cantSplit/>
        </w:trPr>
        <w:tc>
          <w:tcPr>
            <w:tcW w:w="20" w:type="pct"/>
          </w:tcPr>
          <w:p w14:paraId="3E5FFBA0" w14:textId="77777777" w:rsidR="006A262A" w:rsidRDefault="006A262A">
            <w:r>
              <w:t>v009</w:t>
            </w:r>
          </w:p>
        </w:tc>
        <w:tc>
          <w:tcPr>
            <w:tcW w:w="60" w:type="pct"/>
          </w:tcPr>
          <w:p w14:paraId="0344F52E" w14:textId="77777777" w:rsidR="006A262A" w:rsidRDefault="006A262A">
            <w:r>
              <w:t>respondent's month of birth</w:t>
            </w:r>
          </w:p>
        </w:tc>
        <w:tc>
          <w:tcPr>
            <w:tcW w:w="20" w:type="pct"/>
          </w:tcPr>
          <w:p w14:paraId="077EA734" w14:textId="77777777" w:rsidR="006A262A" w:rsidRDefault="006A262A">
            <w:r>
              <w:t>3</w:t>
            </w:r>
          </w:p>
        </w:tc>
      </w:tr>
      <w:tr w:rsidR="006A262A" w14:paraId="2949A737" w14:textId="77777777">
        <w:trPr>
          <w:cantSplit/>
        </w:trPr>
        <w:tc>
          <w:tcPr>
            <w:tcW w:w="20" w:type="pct"/>
          </w:tcPr>
          <w:p w14:paraId="7792B41B" w14:textId="77777777" w:rsidR="006A262A" w:rsidRDefault="006A262A">
            <w:r>
              <w:t>v010</w:t>
            </w:r>
          </w:p>
        </w:tc>
        <w:tc>
          <w:tcPr>
            <w:tcW w:w="60" w:type="pct"/>
          </w:tcPr>
          <w:p w14:paraId="52146BC7" w14:textId="77777777" w:rsidR="006A262A" w:rsidRDefault="006A262A">
            <w:r>
              <w:t>respondent's year of birth</w:t>
            </w:r>
          </w:p>
        </w:tc>
        <w:tc>
          <w:tcPr>
            <w:tcW w:w="20" w:type="pct"/>
          </w:tcPr>
          <w:p w14:paraId="74778C2E" w14:textId="77777777" w:rsidR="006A262A" w:rsidRDefault="006A262A">
            <w:r>
              <w:t>1981</w:t>
            </w:r>
          </w:p>
        </w:tc>
      </w:tr>
      <w:tr w:rsidR="006A262A" w14:paraId="22E86440" w14:textId="77777777">
        <w:trPr>
          <w:cantSplit/>
        </w:trPr>
        <w:tc>
          <w:tcPr>
            <w:tcW w:w="20" w:type="pct"/>
          </w:tcPr>
          <w:p w14:paraId="09A0AF0B" w14:textId="77777777" w:rsidR="006A262A" w:rsidRDefault="006A262A">
            <w:r>
              <w:t>v011</w:t>
            </w:r>
          </w:p>
        </w:tc>
        <w:tc>
          <w:tcPr>
            <w:tcW w:w="60" w:type="pct"/>
          </w:tcPr>
          <w:p w14:paraId="7467E61A" w14:textId="77777777" w:rsidR="006A262A" w:rsidRDefault="006A262A">
            <w:r>
              <w:t>date of birth (</w:t>
            </w:r>
            <w:proofErr w:type="spellStart"/>
            <w:r>
              <w:t>cmc</w:t>
            </w:r>
            <w:proofErr w:type="spellEnd"/>
            <w:r>
              <w:t>)</w:t>
            </w:r>
          </w:p>
        </w:tc>
        <w:tc>
          <w:tcPr>
            <w:tcW w:w="20" w:type="pct"/>
          </w:tcPr>
          <w:p w14:paraId="50F35A9F" w14:textId="77777777" w:rsidR="006A262A" w:rsidRDefault="006A262A">
            <w:r>
              <w:t>975</w:t>
            </w:r>
          </w:p>
        </w:tc>
      </w:tr>
      <w:tr w:rsidR="006A262A" w14:paraId="69B57A4D" w14:textId="77777777">
        <w:trPr>
          <w:cantSplit/>
        </w:trPr>
        <w:tc>
          <w:tcPr>
            <w:tcW w:w="20" w:type="pct"/>
          </w:tcPr>
          <w:p w14:paraId="485AA099" w14:textId="77777777" w:rsidR="006A262A" w:rsidRDefault="006A262A">
            <w:r>
              <w:t>v012</w:t>
            </w:r>
          </w:p>
        </w:tc>
        <w:tc>
          <w:tcPr>
            <w:tcW w:w="60" w:type="pct"/>
          </w:tcPr>
          <w:p w14:paraId="57CFF402" w14:textId="77777777" w:rsidR="006A262A" w:rsidRDefault="006A262A">
            <w:r>
              <w:t>respondent's current age</w:t>
            </w:r>
          </w:p>
        </w:tc>
        <w:tc>
          <w:tcPr>
            <w:tcW w:w="20" w:type="pct"/>
          </w:tcPr>
          <w:p w14:paraId="5FD0D62E" w14:textId="77777777" w:rsidR="006A262A" w:rsidRDefault="006A262A">
            <w:r>
              <w:t>34</w:t>
            </w:r>
          </w:p>
        </w:tc>
      </w:tr>
      <w:tr w:rsidR="006A262A" w14:paraId="3BE55B9D" w14:textId="77777777">
        <w:trPr>
          <w:cantSplit/>
        </w:trPr>
        <w:tc>
          <w:tcPr>
            <w:tcW w:w="20" w:type="pct"/>
          </w:tcPr>
          <w:p w14:paraId="7221C2C6" w14:textId="77777777" w:rsidR="006A262A" w:rsidRDefault="006A262A">
            <w:r>
              <w:t>v013</w:t>
            </w:r>
          </w:p>
        </w:tc>
        <w:tc>
          <w:tcPr>
            <w:tcW w:w="60" w:type="pct"/>
          </w:tcPr>
          <w:p w14:paraId="143A07DD" w14:textId="77777777" w:rsidR="006A262A" w:rsidRDefault="006A262A">
            <w:r>
              <w:t>age in 5-year groups</w:t>
            </w:r>
          </w:p>
        </w:tc>
        <w:tc>
          <w:tcPr>
            <w:tcW w:w="20" w:type="pct"/>
          </w:tcPr>
          <w:p w14:paraId="114C6C59" w14:textId="77777777" w:rsidR="006A262A" w:rsidRDefault="006A262A">
            <w:r>
              <w:t>30-34</w:t>
            </w:r>
          </w:p>
        </w:tc>
      </w:tr>
      <w:tr w:rsidR="006A262A" w14:paraId="57CD6612" w14:textId="77777777">
        <w:trPr>
          <w:cantSplit/>
        </w:trPr>
        <w:tc>
          <w:tcPr>
            <w:tcW w:w="20" w:type="pct"/>
          </w:tcPr>
          <w:p w14:paraId="68F8623C" w14:textId="77777777" w:rsidR="006A262A" w:rsidRDefault="006A262A">
            <w:r>
              <w:t>v014</w:t>
            </w:r>
          </w:p>
        </w:tc>
        <w:tc>
          <w:tcPr>
            <w:tcW w:w="60" w:type="pct"/>
          </w:tcPr>
          <w:p w14:paraId="1BDD8D96" w14:textId="77777777" w:rsidR="006A262A" w:rsidRDefault="006A262A">
            <w:r>
              <w:t>completeness of age information</w:t>
            </w:r>
          </w:p>
        </w:tc>
        <w:tc>
          <w:tcPr>
            <w:tcW w:w="20" w:type="pct"/>
          </w:tcPr>
          <w:p w14:paraId="1D8D7BA7" w14:textId="77777777" w:rsidR="006A262A" w:rsidRDefault="006A262A">
            <w:r>
              <w:t>month and year - information complete</w:t>
            </w:r>
          </w:p>
        </w:tc>
      </w:tr>
      <w:tr w:rsidR="006A262A" w14:paraId="13B28ADB" w14:textId="77777777">
        <w:trPr>
          <w:cantSplit/>
        </w:trPr>
        <w:tc>
          <w:tcPr>
            <w:tcW w:w="20" w:type="pct"/>
          </w:tcPr>
          <w:p w14:paraId="7DD1A76A" w14:textId="77777777" w:rsidR="006A262A" w:rsidRDefault="006A262A">
            <w:r>
              <w:t>v015</w:t>
            </w:r>
          </w:p>
        </w:tc>
        <w:tc>
          <w:tcPr>
            <w:tcW w:w="60" w:type="pct"/>
          </w:tcPr>
          <w:p w14:paraId="6F107668" w14:textId="77777777" w:rsidR="006A262A" w:rsidRDefault="006A262A">
            <w:r>
              <w:t>result of individual interview</w:t>
            </w:r>
          </w:p>
        </w:tc>
        <w:tc>
          <w:tcPr>
            <w:tcW w:w="20" w:type="pct"/>
          </w:tcPr>
          <w:p w14:paraId="659B5902" w14:textId="77777777" w:rsidR="006A262A" w:rsidRDefault="006A262A">
            <w:r>
              <w:t>completed</w:t>
            </w:r>
          </w:p>
        </w:tc>
      </w:tr>
      <w:tr w:rsidR="006A262A" w14:paraId="1F8E265B" w14:textId="77777777">
        <w:trPr>
          <w:cantSplit/>
        </w:trPr>
        <w:tc>
          <w:tcPr>
            <w:tcW w:w="20" w:type="pct"/>
          </w:tcPr>
          <w:p w14:paraId="4385A0F7" w14:textId="77777777" w:rsidR="006A262A" w:rsidRDefault="006A262A">
            <w:r>
              <w:t>v016</w:t>
            </w:r>
          </w:p>
        </w:tc>
        <w:tc>
          <w:tcPr>
            <w:tcW w:w="60" w:type="pct"/>
          </w:tcPr>
          <w:p w14:paraId="787D006A" w14:textId="77777777" w:rsidR="006A262A" w:rsidRDefault="006A262A">
            <w:r>
              <w:t>day of interview</w:t>
            </w:r>
          </w:p>
        </w:tc>
        <w:tc>
          <w:tcPr>
            <w:tcW w:w="20" w:type="pct"/>
          </w:tcPr>
          <w:p w14:paraId="6E85D6CB" w14:textId="77777777" w:rsidR="006A262A" w:rsidRDefault="006A262A">
            <w:r>
              <w:t>29</w:t>
            </w:r>
          </w:p>
        </w:tc>
      </w:tr>
      <w:tr w:rsidR="006A262A" w14:paraId="5B4941A6" w14:textId="77777777">
        <w:trPr>
          <w:cantSplit/>
        </w:trPr>
        <w:tc>
          <w:tcPr>
            <w:tcW w:w="20" w:type="pct"/>
          </w:tcPr>
          <w:p w14:paraId="2B62273C" w14:textId="77777777" w:rsidR="006A262A" w:rsidRDefault="006A262A">
            <w:r>
              <w:t>v017</w:t>
            </w:r>
          </w:p>
        </w:tc>
        <w:tc>
          <w:tcPr>
            <w:tcW w:w="60" w:type="pct"/>
          </w:tcPr>
          <w:p w14:paraId="6F87E8C8" w14:textId="77777777" w:rsidR="006A262A" w:rsidRDefault="006A262A">
            <w:proofErr w:type="spellStart"/>
            <w:r>
              <w:t>cmc</w:t>
            </w:r>
            <w:proofErr w:type="spellEnd"/>
            <w:r>
              <w:t xml:space="preserve"> start of calendar</w:t>
            </w:r>
          </w:p>
        </w:tc>
        <w:tc>
          <w:tcPr>
            <w:tcW w:w="20" w:type="pct"/>
          </w:tcPr>
          <w:p w14:paraId="4BFA4581" w14:textId="77777777" w:rsidR="006A262A" w:rsidRDefault="006A262A">
            <w:r>
              <w:t>1321</w:t>
            </w:r>
          </w:p>
        </w:tc>
      </w:tr>
      <w:tr w:rsidR="006A262A" w14:paraId="7C989C3E" w14:textId="77777777">
        <w:trPr>
          <w:cantSplit/>
        </w:trPr>
        <w:tc>
          <w:tcPr>
            <w:tcW w:w="20" w:type="pct"/>
          </w:tcPr>
          <w:p w14:paraId="24686AB4" w14:textId="77777777" w:rsidR="006A262A" w:rsidRDefault="006A262A">
            <w:r>
              <w:t>v018</w:t>
            </w:r>
          </w:p>
        </w:tc>
        <w:tc>
          <w:tcPr>
            <w:tcW w:w="60" w:type="pct"/>
          </w:tcPr>
          <w:p w14:paraId="54D2365C" w14:textId="77777777" w:rsidR="006A262A" w:rsidRDefault="006A262A">
            <w:r>
              <w:t>row of month of interview</w:t>
            </w:r>
          </w:p>
        </w:tc>
        <w:tc>
          <w:tcPr>
            <w:tcW w:w="20" w:type="pct"/>
          </w:tcPr>
          <w:p w14:paraId="1F7C3F64" w14:textId="77777777" w:rsidR="006A262A" w:rsidRDefault="006A262A">
            <w:r>
              <w:t>15</w:t>
            </w:r>
          </w:p>
        </w:tc>
      </w:tr>
      <w:tr w:rsidR="006A262A" w14:paraId="0FDF0B60" w14:textId="77777777">
        <w:trPr>
          <w:cantSplit/>
        </w:trPr>
        <w:tc>
          <w:tcPr>
            <w:tcW w:w="20" w:type="pct"/>
          </w:tcPr>
          <w:p w14:paraId="05AEEA37" w14:textId="77777777" w:rsidR="006A262A" w:rsidRDefault="006A262A">
            <w:r>
              <w:t>v019</w:t>
            </w:r>
          </w:p>
        </w:tc>
        <w:tc>
          <w:tcPr>
            <w:tcW w:w="60" w:type="pct"/>
          </w:tcPr>
          <w:p w14:paraId="225C04D7" w14:textId="77777777" w:rsidR="006A262A" w:rsidRDefault="006A262A">
            <w:r>
              <w:t>length of calendar</w:t>
            </w:r>
          </w:p>
        </w:tc>
        <w:tc>
          <w:tcPr>
            <w:tcW w:w="20" w:type="pct"/>
          </w:tcPr>
          <w:p w14:paraId="3F32832C" w14:textId="77777777" w:rsidR="006A262A" w:rsidRDefault="006A262A">
            <w:r>
              <w:t>66</w:t>
            </w:r>
          </w:p>
        </w:tc>
      </w:tr>
      <w:tr w:rsidR="006A262A" w14:paraId="7F36E25F" w14:textId="77777777">
        <w:trPr>
          <w:cantSplit/>
        </w:trPr>
        <w:tc>
          <w:tcPr>
            <w:tcW w:w="20" w:type="pct"/>
          </w:tcPr>
          <w:p w14:paraId="7AC413ED" w14:textId="77777777" w:rsidR="006A262A" w:rsidRDefault="006A262A">
            <w:r>
              <w:t>v019a</w:t>
            </w:r>
          </w:p>
        </w:tc>
        <w:tc>
          <w:tcPr>
            <w:tcW w:w="60" w:type="pct"/>
          </w:tcPr>
          <w:p w14:paraId="4F3D51D3" w14:textId="77777777" w:rsidR="006A262A" w:rsidRDefault="006A262A">
            <w:r>
              <w:t>number of calendar columns</w:t>
            </w:r>
          </w:p>
        </w:tc>
        <w:tc>
          <w:tcPr>
            <w:tcW w:w="20" w:type="pct"/>
          </w:tcPr>
          <w:p w14:paraId="7E78E6B0" w14:textId="77777777" w:rsidR="006A262A" w:rsidRDefault="006A262A">
            <w:r>
              <w:t>2</w:t>
            </w:r>
          </w:p>
        </w:tc>
      </w:tr>
      <w:tr w:rsidR="006A262A" w14:paraId="30BB0B53" w14:textId="77777777">
        <w:trPr>
          <w:cantSplit/>
        </w:trPr>
        <w:tc>
          <w:tcPr>
            <w:tcW w:w="20" w:type="pct"/>
          </w:tcPr>
          <w:p w14:paraId="77976133" w14:textId="77777777" w:rsidR="006A262A" w:rsidRDefault="006A262A">
            <w:r>
              <w:t>v020</w:t>
            </w:r>
          </w:p>
        </w:tc>
        <w:tc>
          <w:tcPr>
            <w:tcW w:w="60" w:type="pct"/>
          </w:tcPr>
          <w:p w14:paraId="0578EA20" w14:textId="77777777" w:rsidR="006A262A" w:rsidRDefault="006A262A">
            <w:r>
              <w:t>ever-married sample</w:t>
            </w:r>
          </w:p>
        </w:tc>
        <w:tc>
          <w:tcPr>
            <w:tcW w:w="20" w:type="pct"/>
          </w:tcPr>
          <w:p w14:paraId="0ABA8633" w14:textId="77777777" w:rsidR="006A262A" w:rsidRDefault="006A262A">
            <w:r>
              <w:t>all woman sample</w:t>
            </w:r>
          </w:p>
        </w:tc>
      </w:tr>
      <w:tr w:rsidR="006A262A" w14:paraId="57AA57B6" w14:textId="77777777">
        <w:trPr>
          <w:cantSplit/>
        </w:trPr>
        <w:tc>
          <w:tcPr>
            <w:tcW w:w="20" w:type="pct"/>
          </w:tcPr>
          <w:p w14:paraId="12AE3CDB" w14:textId="77777777" w:rsidR="006A262A" w:rsidRDefault="006A262A">
            <w:r>
              <w:t>v021</w:t>
            </w:r>
          </w:p>
        </w:tc>
        <w:tc>
          <w:tcPr>
            <w:tcW w:w="60" w:type="pct"/>
          </w:tcPr>
          <w:p w14:paraId="41615EE5" w14:textId="77777777" w:rsidR="006A262A" w:rsidRDefault="006A262A">
            <w:r>
              <w:t>primary sampling unit</w:t>
            </w:r>
          </w:p>
        </w:tc>
        <w:tc>
          <w:tcPr>
            <w:tcW w:w="20" w:type="pct"/>
          </w:tcPr>
          <w:p w14:paraId="4F826004" w14:textId="77777777" w:rsidR="006A262A" w:rsidRDefault="006A262A">
            <w:r>
              <w:t>1</w:t>
            </w:r>
          </w:p>
        </w:tc>
      </w:tr>
      <w:tr w:rsidR="006A262A" w14:paraId="57D71EC6" w14:textId="77777777">
        <w:trPr>
          <w:cantSplit/>
        </w:trPr>
        <w:tc>
          <w:tcPr>
            <w:tcW w:w="20" w:type="pct"/>
          </w:tcPr>
          <w:p w14:paraId="3CF3CE4A" w14:textId="77777777" w:rsidR="006A262A" w:rsidRDefault="006A262A">
            <w:r>
              <w:t>v022</w:t>
            </w:r>
          </w:p>
        </w:tc>
        <w:tc>
          <w:tcPr>
            <w:tcW w:w="60" w:type="pct"/>
          </w:tcPr>
          <w:p w14:paraId="703DB94F" w14:textId="77777777" w:rsidR="006A262A" w:rsidRDefault="006A262A">
            <w:r>
              <w:t>sample strata for sampling errors</w:t>
            </w:r>
          </w:p>
        </w:tc>
        <w:tc>
          <w:tcPr>
            <w:tcW w:w="20" w:type="pct"/>
          </w:tcPr>
          <w:p w14:paraId="0AFAF008" w14:textId="77777777" w:rsidR="006A262A" w:rsidRDefault="006A262A">
            <w:r>
              <w:t>26</w:t>
            </w:r>
          </w:p>
        </w:tc>
      </w:tr>
      <w:tr w:rsidR="006A262A" w14:paraId="74901BFA" w14:textId="77777777">
        <w:trPr>
          <w:cantSplit/>
        </w:trPr>
        <w:tc>
          <w:tcPr>
            <w:tcW w:w="20" w:type="pct"/>
          </w:tcPr>
          <w:p w14:paraId="72C470C9" w14:textId="77777777" w:rsidR="006A262A" w:rsidRDefault="006A262A">
            <w:r>
              <w:t>v023</w:t>
            </w:r>
          </w:p>
        </w:tc>
        <w:tc>
          <w:tcPr>
            <w:tcW w:w="60" w:type="pct"/>
          </w:tcPr>
          <w:p w14:paraId="7527CD92" w14:textId="77777777" w:rsidR="006A262A" w:rsidRDefault="006A262A">
            <w:r>
              <w:t>stratification used in sample design</w:t>
            </w:r>
          </w:p>
        </w:tc>
        <w:tc>
          <w:tcPr>
            <w:tcW w:w="20" w:type="pct"/>
          </w:tcPr>
          <w:p w14:paraId="1306524D" w14:textId="77777777" w:rsidR="006A262A" w:rsidRDefault="006A262A">
            <w:r>
              <w:t>region 2 - rural</w:t>
            </w:r>
          </w:p>
        </w:tc>
      </w:tr>
      <w:tr w:rsidR="006A262A" w14:paraId="44F02BB0" w14:textId="77777777">
        <w:trPr>
          <w:cantSplit/>
        </w:trPr>
        <w:tc>
          <w:tcPr>
            <w:tcW w:w="20" w:type="pct"/>
          </w:tcPr>
          <w:p w14:paraId="578E3503" w14:textId="77777777" w:rsidR="006A262A" w:rsidRDefault="006A262A">
            <w:r>
              <w:lastRenderedPageBreak/>
              <w:t>v024</w:t>
            </w:r>
          </w:p>
        </w:tc>
        <w:tc>
          <w:tcPr>
            <w:tcW w:w="60" w:type="pct"/>
          </w:tcPr>
          <w:p w14:paraId="0594A336" w14:textId="77777777" w:rsidR="006A262A" w:rsidRDefault="006A262A">
            <w:r>
              <w:t>region</w:t>
            </w:r>
          </w:p>
        </w:tc>
        <w:tc>
          <w:tcPr>
            <w:tcW w:w="20" w:type="pct"/>
          </w:tcPr>
          <w:p w14:paraId="32461068" w14:textId="77777777" w:rsidR="006A262A" w:rsidRDefault="006A262A">
            <w:r>
              <w:t>region 2</w:t>
            </w:r>
          </w:p>
        </w:tc>
      </w:tr>
      <w:tr w:rsidR="006A262A" w14:paraId="5A51705A" w14:textId="77777777">
        <w:trPr>
          <w:cantSplit/>
        </w:trPr>
        <w:tc>
          <w:tcPr>
            <w:tcW w:w="20" w:type="pct"/>
          </w:tcPr>
          <w:p w14:paraId="4CC8EAD5" w14:textId="77777777" w:rsidR="006A262A" w:rsidRDefault="006A262A">
            <w:r>
              <w:t>v025</w:t>
            </w:r>
          </w:p>
        </w:tc>
        <w:tc>
          <w:tcPr>
            <w:tcW w:w="60" w:type="pct"/>
          </w:tcPr>
          <w:p w14:paraId="52E5DCCC" w14:textId="77777777" w:rsidR="006A262A" w:rsidRDefault="006A262A">
            <w:r>
              <w:t>type of place of residence</w:t>
            </w:r>
          </w:p>
        </w:tc>
        <w:tc>
          <w:tcPr>
            <w:tcW w:w="20" w:type="pct"/>
          </w:tcPr>
          <w:p w14:paraId="57545BC5" w14:textId="77777777" w:rsidR="006A262A" w:rsidRDefault="006A262A">
            <w:r>
              <w:t>rural</w:t>
            </w:r>
          </w:p>
        </w:tc>
      </w:tr>
      <w:tr w:rsidR="006A262A" w14:paraId="0D9134BE" w14:textId="77777777">
        <w:trPr>
          <w:cantSplit/>
        </w:trPr>
        <w:tc>
          <w:tcPr>
            <w:tcW w:w="20" w:type="pct"/>
          </w:tcPr>
          <w:p w14:paraId="01501A18" w14:textId="77777777" w:rsidR="006A262A" w:rsidRDefault="006A262A">
            <w:r>
              <w:t>v027</w:t>
            </w:r>
          </w:p>
        </w:tc>
        <w:tc>
          <w:tcPr>
            <w:tcW w:w="60" w:type="pct"/>
          </w:tcPr>
          <w:p w14:paraId="7905C5AF" w14:textId="77777777" w:rsidR="006A262A" w:rsidRDefault="006A262A">
            <w:r>
              <w:t>number of visits</w:t>
            </w:r>
          </w:p>
        </w:tc>
        <w:tc>
          <w:tcPr>
            <w:tcW w:w="20" w:type="pct"/>
          </w:tcPr>
          <w:p w14:paraId="6D7DC8E7" w14:textId="77777777" w:rsidR="006A262A" w:rsidRDefault="006A262A">
            <w:r>
              <w:t>1</w:t>
            </w:r>
          </w:p>
        </w:tc>
      </w:tr>
      <w:tr w:rsidR="006A262A" w14:paraId="640E299A" w14:textId="77777777">
        <w:trPr>
          <w:cantSplit/>
        </w:trPr>
        <w:tc>
          <w:tcPr>
            <w:tcW w:w="20" w:type="pct"/>
          </w:tcPr>
          <w:p w14:paraId="16A10304" w14:textId="77777777" w:rsidR="006A262A" w:rsidRDefault="006A262A">
            <w:r>
              <w:t>v028</w:t>
            </w:r>
          </w:p>
        </w:tc>
        <w:tc>
          <w:tcPr>
            <w:tcW w:w="60" w:type="pct"/>
          </w:tcPr>
          <w:p w14:paraId="39FD6774" w14:textId="77777777" w:rsidR="006A262A" w:rsidRDefault="006A262A">
            <w:r>
              <w:t>interviewer identification</w:t>
            </w:r>
          </w:p>
        </w:tc>
        <w:tc>
          <w:tcPr>
            <w:tcW w:w="20" w:type="pct"/>
          </w:tcPr>
          <w:p w14:paraId="49768D0E" w14:textId="77777777" w:rsidR="006A262A" w:rsidRDefault="006A262A">
            <w:r>
              <w:t>225</w:t>
            </w:r>
          </w:p>
        </w:tc>
      </w:tr>
      <w:tr w:rsidR="006A262A" w14:paraId="623871BF" w14:textId="77777777">
        <w:trPr>
          <w:cantSplit/>
        </w:trPr>
        <w:tc>
          <w:tcPr>
            <w:tcW w:w="20" w:type="pct"/>
          </w:tcPr>
          <w:p w14:paraId="0E5ED8C8" w14:textId="77777777" w:rsidR="006A262A" w:rsidRDefault="006A262A">
            <w:r>
              <w:t>v029</w:t>
            </w:r>
          </w:p>
        </w:tc>
        <w:tc>
          <w:tcPr>
            <w:tcW w:w="60" w:type="pct"/>
          </w:tcPr>
          <w:p w14:paraId="67AF3058" w14:textId="77777777" w:rsidR="006A262A" w:rsidRDefault="006A262A">
            <w:proofErr w:type="spellStart"/>
            <w:r>
              <w:t>keyer</w:t>
            </w:r>
            <w:proofErr w:type="spellEnd"/>
            <w:r>
              <w:t xml:space="preserve"> identification</w:t>
            </w:r>
          </w:p>
        </w:tc>
        <w:tc>
          <w:tcPr>
            <w:tcW w:w="20" w:type="pct"/>
          </w:tcPr>
          <w:p w14:paraId="46DE88F1" w14:textId="77777777" w:rsidR="006A262A" w:rsidRDefault="006A262A">
            <w:r>
              <w:t>7</w:t>
            </w:r>
          </w:p>
        </w:tc>
      </w:tr>
      <w:tr w:rsidR="006A262A" w14:paraId="552988BE" w14:textId="77777777">
        <w:trPr>
          <w:cantSplit/>
        </w:trPr>
        <w:tc>
          <w:tcPr>
            <w:tcW w:w="20" w:type="pct"/>
          </w:tcPr>
          <w:p w14:paraId="2A709151" w14:textId="77777777" w:rsidR="006A262A" w:rsidRDefault="006A262A">
            <w:r>
              <w:t>v030</w:t>
            </w:r>
          </w:p>
        </w:tc>
        <w:tc>
          <w:tcPr>
            <w:tcW w:w="60" w:type="pct"/>
          </w:tcPr>
          <w:p w14:paraId="3B839D9A" w14:textId="77777777" w:rsidR="006A262A" w:rsidRDefault="006A262A">
            <w:r>
              <w:t>field supervisor</w:t>
            </w:r>
          </w:p>
        </w:tc>
        <w:tc>
          <w:tcPr>
            <w:tcW w:w="20" w:type="pct"/>
          </w:tcPr>
          <w:p w14:paraId="4341FA3B" w14:textId="77777777" w:rsidR="006A262A" w:rsidRDefault="006A262A">
            <w:r>
              <w:t>221</w:t>
            </w:r>
          </w:p>
        </w:tc>
      </w:tr>
      <w:tr w:rsidR="006A262A" w14:paraId="5AA70EC8" w14:textId="77777777">
        <w:trPr>
          <w:cantSplit/>
        </w:trPr>
        <w:tc>
          <w:tcPr>
            <w:tcW w:w="20" w:type="pct"/>
          </w:tcPr>
          <w:p w14:paraId="356FBCA9" w14:textId="77777777" w:rsidR="006A262A" w:rsidRDefault="006A262A">
            <w:r>
              <w:t>v031</w:t>
            </w:r>
          </w:p>
        </w:tc>
        <w:tc>
          <w:tcPr>
            <w:tcW w:w="60" w:type="pct"/>
          </w:tcPr>
          <w:p w14:paraId="1AA57EDB" w14:textId="77777777" w:rsidR="006A262A" w:rsidRDefault="006A262A">
            <w:r>
              <w:t>field editor</w:t>
            </w:r>
          </w:p>
        </w:tc>
        <w:tc>
          <w:tcPr>
            <w:tcW w:w="20" w:type="pct"/>
          </w:tcPr>
          <w:p w14:paraId="5A005AC5" w14:textId="77777777" w:rsidR="006A262A" w:rsidRDefault="006A262A">
            <w:r>
              <w:t>222</w:t>
            </w:r>
          </w:p>
        </w:tc>
      </w:tr>
      <w:tr w:rsidR="006A262A" w14:paraId="13BCEAB1" w14:textId="77777777">
        <w:trPr>
          <w:cantSplit/>
        </w:trPr>
        <w:tc>
          <w:tcPr>
            <w:tcW w:w="20" w:type="pct"/>
          </w:tcPr>
          <w:p w14:paraId="55EEF8FA" w14:textId="77777777" w:rsidR="006A262A" w:rsidRDefault="006A262A">
            <w:r>
              <w:t>v032</w:t>
            </w:r>
          </w:p>
        </w:tc>
        <w:tc>
          <w:tcPr>
            <w:tcW w:w="60" w:type="pct"/>
          </w:tcPr>
          <w:p w14:paraId="4BD2855B" w14:textId="77777777" w:rsidR="006A262A" w:rsidRDefault="006A262A">
            <w:r>
              <w:t>office editor</w:t>
            </w:r>
          </w:p>
        </w:tc>
        <w:tc>
          <w:tcPr>
            <w:tcW w:w="20" w:type="pct"/>
          </w:tcPr>
          <w:p w14:paraId="6652DB88" w14:textId="77777777" w:rsidR="006A262A" w:rsidRDefault="006A262A">
            <w:r>
              <w:t>1</w:t>
            </w:r>
          </w:p>
        </w:tc>
      </w:tr>
      <w:tr w:rsidR="006A262A" w14:paraId="38410BE8" w14:textId="77777777">
        <w:trPr>
          <w:cantSplit/>
        </w:trPr>
        <w:tc>
          <w:tcPr>
            <w:tcW w:w="20" w:type="pct"/>
          </w:tcPr>
          <w:p w14:paraId="51844C8F" w14:textId="77777777" w:rsidR="006A262A" w:rsidRDefault="006A262A">
            <w:r>
              <w:t>v034</w:t>
            </w:r>
          </w:p>
        </w:tc>
        <w:tc>
          <w:tcPr>
            <w:tcW w:w="60" w:type="pct"/>
          </w:tcPr>
          <w:p w14:paraId="5B79F5FF" w14:textId="77777777" w:rsidR="006A262A" w:rsidRDefault="006A262A">
            <w:r>
              <w:t>line number of husband</w:t>
            </w:r>
          </w:p>
        </w:tc>
        <w:tc>
          <w:tcPr>
            <w:tcW w:w="20" w:type="pct"/>
          </w:tcPr>
          <w:p w14:paraId="70DF0EA0" w14:textId="77777777" w:rsidR="006A262A" w:rsidRDefault="006A262A">
            <w:r>
              <w:t>1</w:t>
            </w:r>
          </w:p>
        </w:tc>
      </w:tr>
      <w:tr w:rsidR="006A262A" w14:paraId="4872CC94" w14:textId="77777777">
        <w:trPr>
          <w:cantSplit/>
        </w:trPr>
        <w:tc>
          <w:tcPr>
            <w:tcW w:w="20" w:type="pct"/>
          </w:tcPr>
          <w:p w14:paraId="32729FD2" w14:textId="77777777" w:rsidR="006A262A" w:rsidRDefault="006A262A">
            <w:r>
              <w:t>v042</w:t>
            </w:r>
          </w:p>
        </w:tc>
        <w:tc>
          <w:tcPr>
            <w:tcW w:w="60" w:type="pct"/>
          </w:tcPr>
          <w:p w14:paraId="7269FB46" w14:textId="77777777" w:rsidR="006A262A" w:rsidRDefault="006A262A">
            <w:r>
              <w:t>household selected for hemoglobin</w:t>
            </w:r>
          </w:p>
        </w:tc>
        <w:tc>
          <w:tcPr>
            <w:tcW w:w="20" w:type="pct"/>
          </w:tcPr>
          <w:p w14:paraId="66D9B147" w14:textId="77777777" w:rsidR="006A262A" w:rsidRDefault="006A262A">
            <w:r>
              <w:t>selected</w:t>
            </w:r>
          </w:p>
        </w:tc>
      </w:tr>
      <w:tr w:rsidR="006A262A" w14:paraId="772BAA6B" w14:textId="77777777">
        <w:trPr>
          <w:cantSplit/>
        </w:trPr>
        <w:tc>
          <w:tcPr>
            <w:tcW w:w="20" w:type="pct"/>
          </w:tcPr>
          <w:p w14:paraId="771F3728" w14:textId="77777777" w:rsidR="006A262A" w:rsidRDefault="006A262A">
            <w:r>
              <w:t>v044</w:t>
            </w:r>
          </w:p>
        </w:tc>
        <w:tc>
          <w:tcPr>
            <w:tcW w:w="60" w:type="pct"/>
          </w:tcPr>
          <w:p w14:paraId="0394013B" w14:textId="77777777" w:rsidR="006A262A" w:rsidRDefault="006A262A">
            <w:r>
              <w:t>selected for domestic violence module</w:t>
            </w:r>
          </w:p>
        </w:tc>
        <w:tc>
          <w:tcPr>
            <w:tcW w:w="20" w:type="pct"/>
          </w:tcPr>
          <w:p w14:paraId="5FFFE61C" w14:textId="77777777" w:rsidR="006A262A" w:rsidRDefault="006A262A">
            <w:r>
              <w:t>woman not selected</w:t>
            </w:r>
          </w:p>
        </w:tc>
      </w:tr>
      <w:tr w:rsidR="006A262A" w14:paraId="19A2E7DA" w14:textId="77777777">
        <w:trPr>
          <w:cantSplit/>
        </w:trPr>
        <w:tc>
          <w:tcPr>
            <w:tcW w:w="20" w:type="pct"/>
          </w:tcPr>
          <w:p w14:paraId="6135BA70" w14:textId="77777777" w:rsidR="006A262A" w:rsidRDefault="006A262A">
            <w:r>
              <w:t>v101</w:t>
            </w:r>
          </w:p>
        </w:tc>
        <w:tc>
          <w:tcPr>
            <w:tcW w:w="60" w:type="pct"/>
          </w:tcPr>
          <w:p w14:paraId="653E465C" w14:textId="77777777" w:rsidR="006A262A" w:rsidRDefault="006A262A">
            <w:r>
              <w:t>region</w:t>
            </w:r>
          </w:p>
        </w:tc>
        <w:tc>
          <w:tcPr>
            <w:tcW w:w="20" w:type="pct"/>
          </w:tcPr>
          <w:p w14:paraId="211E11F0" w14:textId="77777777" w:rsidR="006A262A" w:rsidRDefault="006A262A">
            <w:r>
              <w:t>region 2</w:t>
            </w:r>
          </w:p>
        </w:tc>
      </w:tr>
      <w:tr w:rsidR="006A262A" w14:paraId="65017E30" w14:textId="77777777">
        <w:trPr>
          <w:cantSplit/>
        </w:trPr>
        <w:tc>
          <w:tcPr>
            <w:tcW w:w="20" w:type="pct"/>
          </w:tcPr>
          <w:p w14:paraId="19A54A7F" w14:textId="77777777" w:rsidR="006A262A" w:rsidRDefault="006A262A">
            <w:r>
              <w:t>v102</w:t>
            </w:r>
          </w:p>
        </w:tc>
        <w:tc>
          <w:tcPr>
            <w:tcW w:w="60" w:type="pct"/>
          </w:tcPr>
          <w:p w14:paraId="7527BBBB" w14:textId="77777777" w:rsidR="006A262A" w:rsidRDefault="006A262A">
            <w:r>
              <w:t>type of place of residence</w:t>
            </w:r>
          </w:p>
        </w:tc>
        <w:tc>
          <w:tcPr>
            <w:tcW w:w="20" w:type="pct"/>
          </w:tcPr>
          <w:p w14:paraId="1059EDB9" w14:textId="77777777" w:rsidR="006A262A" w:rsidRDefault="006A262A">
            <w:r>
              <w:t>rural</w:t>
            </w:r>
          </w:p>
        </w:tc>
      </w:tr>
      <w:tr w:rsidR="006A262A" w14:paraId="11E7BAAC" w14:textId="77777777">
        <w:trPr>
          <w:cantSplit/>
        </w:trPr>
        <w:tc>
          <w:tcPr>
            <w:tcW w:w="20" w:type="pct"/>
          </w:tcPr>
          <w:p w14:paraId="0552E92F" w14:textId="77777777" w:rsidR="006A262A" w:rsidRDefault="006A262A">
            <w:r>
              <w:t>v106</w:t>
            </w:r>
          </w:p>
        </w:tc>
        <w:tc>
          <w:tcPr>
            <w:tcW w:w="60" w:type="pct"/>
          </w:tcPr>
          <w:p w14:paraId="58C85935" w14:textId="77777777" w:rsidR="006A262A" w:rsidRDefault="006A262A">
            <w:r>
              <w:t>highest educational level</w:t>
            </w:r>
          </w:p>
        </w:tc>
        <w:tc>
          <w:tcPr>
            <w:tcW w:w="20" w:type="pct"/>
          </w:tcPr>
          <w:p w14:paraId="19133BBF" w14:textId="77777777" w:rsidR="006A262A" w:rsidRDefault="006A262A">
            <w:r>
              <w:t>no education</w:t>
            </w:r>
          </w:p>
        </w:tc>
      </w:tr>
      <w:tr w:rsidR="006A262A" w14:paraId="6358D2B3" w14:textId="77777777">
        <w:trPr>
          <w:cantSplit/>
        </w:trPr>
        <w:tc>
          <w:tcPr>
            <w:tcW w:w="20" w:type="pct"/>
          </w:tcPr>
          <w:p w14:paraId="01F11960" w14:textId="77777777" w:rsidR="006A262A" w:rsidRDefault="006A262A">
            <w:r>
              <w:t>v113</w:t>
            </w:r>
          </w:p>
        </w:tc>
        <w:tc>
          <w:tcPr>
            <w:tcW w:w="60" w:type="pct"/>
          </w:tcPr>
          <w:p w14:paraId="196736E4" w14:textId="77777777" w:rsidR="006A262A" w:rsidRDefault="006A262A">
            <w:r>
              <w:t>source of drinking water</w:t>
            </w:r>
          </w:p>
        </w:tc>
        <w:tc>
          <w:tcPr>
            <w:tcW w:w="20" w:type="pct"/>
          </w:tcPr>
          <w:p w14:paraId="27B19975" w14:textId="77777777" w:rsidR="006A262A" w:rsidRDefault="006A262A">
            <w:r>
              <w:t>protected well</w:t>
            </w:r>
          </w:p>
        </w:tc>
      </w:tr>
      <w:tr w:rsidR="006A262A" w14:paraId="353F421B" w14:textId="77777777">
        <w:trPr>
          <w:cantSplit/>
        </w:trPr>
        <w:tc>
          <w:tcPr>
            <w:tcW w:w="20" w:type="pct"/>
          </w:tcPr>
          <w:p w14:paraId="61981BE1" w14:textId="77777777" w:rsidR="006A262A" w:rsidRDefault="006A262A">
            <w:r>
              <w:t>v115</w:t>
            </w:r>
          </w:p>
        </w:tc>
        <w:tc>
          <w:tcPr>
            <w:tcW w:w="60" w:type="pct"/>
          </w:tcPr>
          <w:p w14:paraId="2372746F" w14:textId="77777777" w:rsidR="006A262A" w:rsidRDefault="006A262A">
            <w:r>
              <w:t>time to get to water source</w:t>
            </w:r>
          </w:p>
        </w:tc>
        <w:tc>
          <w:tcPr>
            <w:tcW w:w="20" w:type="pct"/>
          </w:tcPr>
          <w:p w14:paraId="78E99D2A" w14:textId="77777777" w:rsidR="006A262A" w:rsidRDefault="006A262A">
            <w:r>
              <w:t>60</w:t>
            </w:r>
          </w:p>
        </w:tc>
      </w:tr>
      <w:tr w:rsidR="006A262A" w14:paraId="1C6E400A" w14:textId="77777777">
        <w:trPr>
          <w:cantSplit/>
        </w:trPr>
        <w:tc>
          <w:tcPr>
            <w:tcW w:w="20" w:type="pct"/>
          </w:tcPr>
          <w:p w14:paraId="56D7C45F" w14:textId="77777777" w:rsidR="006A262A" w:rsidRDefault="006A262A">
            <w:r>
              <w:t>v116</w:t>
            </w:r>
          </w:p>
        </w:tc>
        <w:tc>
          <w:tcPr>
            <w:tcW w:w="60" w:type="pct"/>
          </w:tcPr>
          <w:p w14:paraId="2E95640D" w14:textId="77777777" w:rsidR="006A262A" w:rsidRDefault="006A262A">
            <w:r>
              <w:t>type of toilet facility</w:t>
            </w:r>
          </w:p>
        </w:tc>
        <w:tc>
          <w:tcPr>
            <w:tcW w:w="20" w:type="pct"/>
          </w:tcPr>
          <w:p w14:paraId="342C2402" w14:textId="77777777" w:rsidR="006A262A" w:rsidRDefault="006A262A">
            <w:r>
              <w:t>pit latrine with slab</w:t>
            </w:r>
          </w:p>
        </w:tc>
      </w:tr>
      <w:tr w:rsidR="006A262A" w14:paraId="465FE004" w14:textId="77777777">
        <w:trPr>
          <w:cantSplit/>
        </w:trPr>
        <w:tc>
          <w:tcPr>
            <w:tcW w:w="20" w:type="pct"/>
          </w:tcPr>
          <w:p w14:paraId="4C9B74E8" w14:textId="77777777" w:rsidR="006A262A" w:rsidRDefault="006A262A">
            <w:r>
              <w:t>v119</w:t>
            </w:r>
          </w:p>
        </w:tc>
        <w:tc>
          <w:tcPr>
            <w:tcW w:w="60" w:type="pct"/>
          </w:tcPr>
          <w:p w14:paraId="02E0C7BE" w14:textId="77777777" w:rsidR="006A262A" w:rsidRDefault="006A262A">
            <w:r>
              <w:t xml:space="preserve">household </w:t>
            </w:r>
            <w:proofErr w:type="gramStart"/>
            <w:r>
              <w:t>has:</w:t>
            </w:r>
            <w:proofErr w:type="gramEnd"/>
            <w:r>
              <w:t xml:space="preserve"> electricity</w:t>
            </w:r>
          </w:p>
        </w:tc>
        <w:tc>
          <w:tcPr>
            <w:tcW w:w="20" w:type="pct"/>
          </w:tcPr>
          <w:p w14:paraId="045B873D" w14:textId="77777777" w:rsidR="006A262A" w:rsidRDefault="006A262A">
            <w:r>
              <w:t>no</w:t>
            </w:r>
          </w:p>
        </w:tc>
      </w:tr>
      <w:tr w:rsidR="006A262A" w14:paraId="296EB560" w14:textId="77777777">
        <w:trPr>
          <w:cantSplit/>
        </w:trPr>
        <w:tc>
          <w:tcPr>
            <w:tcW w:w="20" w:type="pct"/>
          </w:tcPr>
          <w:p w14:paraId="6721D468" w14:textId="77777777" w:rsidR="006A262A" w:rsidRDefault="006A262A">
            <w:r>
              <w:t>v120</w:t>
            </w:r>
          </w:p>
        </w:tc>
        <w:tc>
          <w:tcPr>
            <w:tcW w:w="60" w:type="pct"/>
          </w:tcPr>
          <w:p w14:paraId="17DE77F8" w14:textId="77777777" w:rsidR="006A262A" w:rsidRDefault="006A262A">
            <w:r>
              <w:t xml:space="preserve">household </w:t>
            </w:r>
            <w:proofErr w:type="gramStart"/>
            <w:r>
              <w:t>has:</w:t>
            </w:r>
            <w:proofErr w:type="gramEnd"/>
            <w:r>
              <w:t xml:space="preserve"> radio</w:t>
            </w:r>
          </w:p>
        </w:tc>
        <w:tc>
          <w:tcPr>
            <w:tcW w:w="20" w:type="pct"/>
          </w:tcPr>
          <w:p w14:paraId="4CAD24EF" w14:textId="77777777" w:rsidR="006A262A" w:rsidRDefault="006A262A">
            <w:r>
              <w:t>yes</w:t>
            </w:r>
          </w:p>
        </w:tc>
      </w:tr>
      <w:tr w:rsidR="006A262A" w14:paraId="66CC0BBB" w14:textId="77777777">
        <w:trPr>
          <w:cantSplit/>
        </w:trPr>
        <w:tc>
          <w:tcPr>
            <w:tcW w:w="20" w:type="pct"/>
          </w:tcPr>
          <w:p w14:paraId="1730E178" w14:textId="77777777" w:rsidR="006A262A" w:rsidRDefault="006A262A">
            <w:r>
              <w:t>v121</w:t>
            </w:r>
          </w:p>
        </w:tc>
        <w:tc>
          <w:tcPr>
            <w:tcW w:w="60" w:type="pct"/>
          </w:tcPr>
          <w:p w14:paraId="494677E8" w14:textId="77777777" w:rsidR="006A262A" w:rsidRDefault="006A262A">
            <w:r>
              <w:t xml:space="preserve">household </w:t>
            </w:r>
            <w:proofErr w:type="gramStart"/>
            <w:r>
              <w:t>has:</w:t>
            </w:r>
            <w:proofErr w:type="gramEnd"/>
            <w:r>
              <w:t xml:space="preserve"> television</w:t>
            </w:r>
          </w:p>
        </w:tc>
        <w:tc>
          <w:tcPr>
            <w:tcW w:w="20" w:type="pct"/>
          </w:tcPr>
          <w:p w14:paraId="2F72EBC7" w14:textId="77777777" w:rsidR="006A262A" w:rsidRDefault="006A262A">
            <w:r>
              <w:t>no</w:t>
            </w:r>
          </w:p>
        </w:tc>
      </w:tr>
      <w:tr w:rsidR="006A262A" w14:paraId="7FAACE67" w14:textId="77777777">
        <w:trPr>
          <w:cantSplit/>
        </w:trPr>
        <w:tc>
          <w:tcPr>
            <w:tcW w:w="20" w:type="pct"/>
          </w:tcPr>
          <w:p w14:paraId="3CEAE7FD" w14:textId="77777777" w:rsidR="006A262A" w:rsidRDefault="006A262A">
            <w:r>
              <w:t>v122</w:t>
            </w:r>
          </w:p>
        </w:tc>
        <w:tc>
          <w:tcPr>
            <w:tcW w:w="60" w:type="pct"/>
          </w:tcPr>
          <w:p w14:paraId="1AD2B3B2" w14:textId="77777777" w:rsidR="006A262A" w:rsidRDefault="006A262A">
            <w:r>
              <w:t xml:space="preserve">household </w:t>
            </w:r>
            <w:proofErr w:type="gramStart"/>
            <w:r>
              <w:t>has:</w:t>
            </w:r>
            <w:proofErr w:type="gramEnd"/>
            <w:r>
              <w:t xml:space="preserve"> refrigerator</w:t>
            </w:r>
          </w:p>
        </w:tc>
        <w:tc>
          <w:tcPr>
            <w:tcW w:w="20" w:type="pct"/>
          </w:tcPr>
          <w:p w14:paraId="204484E3" w14:textId="77777777" w:rsidR="006A262A" w:rsidRDefault="006A262A">
            <w:r>
              <w:t>no</w:t>
            </w:r>
          </w:p>
        </w:tc>
      </w:tr>
      <w:tr w:rsidR="006A262A" w14:paraId="5A0876F8" w14:textId="77777777">
        <w:trPr>
          <w:cantSplit/>
        </w:trPr>
        <w:tc>
          <w:tcPr>
            <w:tcW w:w="20" w:type="pct"/>
          </w:tcPr>
          <w:p w14:paraId="56BD52BB" w14:textId="77777777" w:rsidR="006A262A" w:rsidRDefault="006A262A">
            <w:r>
              <w:t>v123</w:t>
            </w:r>
          </w:p>
        </w:tc>
        <w:tc>
          <w:tcPr>
            <w:tcW w:w="60" w:type="pct"/>
          </w:tcPr>
          <w:p w14:paraId="381BBFF4" w14:textId="77777777" w:rsidR="006A262A" w:rsidRDefault="006A262A">
            <w:r>
              <w:t xml:space="preserve">household </w:t>
            </w:r>
            <w:proofErr w:type="gramStart"/>
            <w:r>
              <w:t>has:</w:t>
            </w:r>
            <w:proofErr w:type="gramEnd"/>
            <w:r>
              <w:t xml:space="preserve"> bicycle</w:t>
            </w:r>
          </w:p>
        </w:tc>
        <w:tc>
          <w:tcPr>
            <w:tcW w:w="20" w:type="pct"/>
          </w:tcPr>
          <w:p w14:paraId="1B9FBC53" w14:textId="77777777" w:rsidR="006A262A" w:rsidRDefault="006A262A">
            <w:r>
              <w:t>no</w:t>
            </w:r>
          </w:p>
        </w:tc>
      </w:tr>
      <w:tr w:rsidR="006A262A" w14:paraId="6C53AA4C" w14:textId="77777777">
        <w:trPr>
          <w:cantSplit/>
        </w:trPr>
        <w:tc>
          <w:tcPr>
            <w:tcW w:w="20" w:type="pct"/>
          </w:tcPr>
          <w:p w14:paraId="11C8F87D" w14:textId="77777777" w:rsidR="006A262A" w:rsidRDefault="006A262A">
            <w:r>
              <w:t>v124</w:t>
            </w:r>
          </w:p>
        </w:tc>
        <w:tc>
          <w:tcPr>
            <w:tcW w:w="60" w:type="pct"/>
          </w:tcPr>
          <w:p w14:paraId="65F19891" w14:textId="77777777" w:rsidR="006A262A" w:rsidRDefault="006A262A">
            <w:r>
              <w:t xml:space="preserve">household </w:t>
            </w:r>
            <w:proofErr w:type="gramStart"/>
            <w:r>
              <w:t>has:</w:t>
            </w:r>
            <w:proofErr w:type="gramEnd"/>
            <w:r>
              <w:t xml:space="preserve"> motorcycle/scooter</w:t>
            </w:r>
          </w:p>
        </w:tc>
        <w:tc>
          <w:tcPr>
            <w:tcW w:w="20" w:type="pct"/>
          </w:tcPr>
          <w:p w14:paraId="0076E59F" w14:textId="77777777" w:rsidR="006A262A" w:rsidRDefault="006A262A">
            <w:r>
              <w:t>no</w:t>
            </w:r>
          </w:p>
        </w:tc>
      </w:tr>
      <w:tr w:rsidR="006A262A" w14:paraId="236D7C08" w14:textId="77777777">
        <w:trPr>
          <w:cantSplit/>
        </w:trPr>
        <w:tc>
          <w:tcPr>
            <w:tcW w:w="20" w:type="pct"/>
          </w:tcPr>
          <w:p w14:paraId="60B925E3" w14:textId="77777777" w:rsidR="006A262A" w:rsidRDefault="006A262A">
            <w:r>
              <w:t>v125</w:t>
            </w:r>
          </w:p>
        </w:tc>
        <w:tc>
          <w:tcPr>
            <w:tcW w:w="60" w:type="pct"/>
          </w:tcPr>
          <w:p w14:paraId="39EF59A5" w14:textId="77777777" w:rsidR="006A262A" w:rsidRDefault="006A262A">
            <w:r>
              <w:t xml:space="preserve">household </w:t>
            </w:r>
            <w:proofErr w:type="gramStart"/>
            <w:r>
              <w:t>has:</w:t>
            </w:r>
            <w:proofErr w:type="gramEnd"/>
            <w:r>
              <w:t xml:space="preserve"> car/truck</w:t>
            </w:r>
          </w:p>
        </w:tc>
        <w:tc>
          <w:tcPr>
            <w:tcW w:w="20" w:type="pct"/>
          </w:tcPr>
          <w:p w14:paraId="2E4EE32A" w14:textId="77777777" w:rsidR="006A262A" w:rsidRDefault="006A262A">
            <w:r>
              <w:t>no</w:t>
            </w:r>
          </w:p>
        </w:tc>
      </w:tr>
      <w:tr w:rsidR="006A262A" w14:paraId="7956BC2D" w14:textId="77777777">
        <w:trPr>
          <w:cantSplit/>
        </w:trPr>
        <w:tc>
          <w:tcPr>
            <w:tcW w:w="20" w:type="pct"/>
          </w:tcPr>
          <w:p w14:paraId="3A3BF41B" w14:textId="77777777" w:rsidR="006A262A" w:rsidRDefault="006A262A">
            <w:r>
              <w:t>v127</w:t>
            </w:r>
          </w:p>
        </w:tc>
        <w:tc>
          <w:tcPr>
            <w:tcW w:w="60" w:type="pct"/>
          </w:tcPr>
          <w:p w14:paraId="2910884D" w14:textId="77777777" w:rsidR="006A262A" w:rsidRDefault="006A262A">
            <w:r>
              <w:t>main floor material</w:t>
            </w:r>
          </w:p>
        </w:tc>
        <w:tc>
          <w:tcPr>
            <w:tcW w:w="20" w:type="pct"/>
          </w:tcPr>
          <w:p w14:paraId="7A49B94D" w14:textId="77777777" w:rsidR="006A262A" w:rsidRDefault="006A262A">
            <w:r>
              <w:t>earth, sand</w:t>
            </w:r>
          </w:p>
        </w:tc>
      </w:tr>
      <w:tr w:rsidR="006A262A" w14:paraId="33A290EC" w14:textId="77777777">
        <w:trPr>
          <w:cantSplit/>
        </w:trPr>
        <w:tc>
          <w:tcPr>
            <w:tcW w:w="20" w:type="pct"/>
          </w:tcPr>
          <w:p w14:paraId="0F7DF845" w14:textId="77777777" w:rsidR="006A262A" w:rsidRDefault="006A262A">
            <w:r>
              <w:t>v128</w:t>
            </w:r>
          </w:p>
        </w:tc>
        <w:tc>
          <w:tcPr>
            <w:tcW w:w="60" w:type="pct"/>
          </w:tcPr>
          <w:p w14:paraId="6EAA3486" w14:textId="77777777" w:rsidR="006A262A" w:rsidRDefault="006A262A">
            <w:r>
              <w:t>main wall material</w:t>
            </w:r>
          </w:p>
        </w:tc>
        <w:tc>
          <w:tcPr>
            <w:tcW w:w="20" w:type="pct"/>
          </w:tcPr>
          <w:p w14:paraId="12ADE122" w14:textId="77777777" w:rsidR="006A262A" w:rsidRDefault="006A262A">
            <w:r>
              <w:t>bricks</w:t>
            </w:r>
          </w:p>
        </w:tc>
      </w:tr>
      <w:tr w:rsidR="006A262A" w14:paraId="5D710B7F" w14:textId="77777777">
        <w:trPr>
          <w:cantSplit/>
        </w:trPr>
        <w:tc>
          <w:tcPr>
            <w:tcW w:w="20" w:type="pct"/>
          </w:tcPr>
          <w:p w14:paraId="7E9E70B7" w14:textId="77777777" w:rsidR="006A262A" w:rsidRDefault="006A262A">
            <w:r>
              <w:t>v129</w:t>
            </w:r>
          </w:p>
        </w:tc>
        <w:tc>
          <w:tcPr>
            <w:tcW w:w="60" w:type="pct"/>
          </w:tcPr>
          <w:p w14:paraId="1F572B85" w14:textId="77777777" w:rsidR="006A262A" w:rsidRDefault="006A262A">
            <w:r>
              <w:t>main roof material</w:t>
            </w:r>
          </w:p>
        </w:tc>
        <w:tc>
          <w:tcPr>
            <w:tcW w:w="20" w:type="pct"/>
          </w:tcPr>
          <w:p w14:paraId="6E2D5DB6" w14:textId="77777777" w:rsidR="006A262A" w:rsidRDefault="006A262A">
            <w:r>
              <w:t>metal sheets</w:t>
            </w:r>
          </w:p>
        </w:tc>
      </w:tr>
      <w:tr w:rsidR="006A262A" w14:paraId="5800E6D3" w14:textId="77777777">
        <w:trPr>
          <w:cantSplit/>
        </w:trPr>
        <w:tc>
          <w:tcPr>
            <w:tcW w:w="20" w:type="pct"/>
          </w:tcPr>
          <w:p w14:paraId="54D2F50E" w14:textId="77777777" w:rsidR="006A262A" w:rsidRDefault="006A262A">
            <w:r>
              <w:t>v130</w:t>
            </w:r>
          </w:p>
        </w:tc>
        <w:tc>
          <w:tcPr>
            <w:tcW w:w="60" w:type="pct"/>
          </w:tcPr>
          <w:p w14:paraId="3C1005D5" w14:textId="77777777" w:rsidR="006A262A" w:rsidRDefault="006A262A">
            <w:r>
              <w:t>religion</w:t>
            </w:r>
            <w:r>
              <w:br/>
            </w:r>
            <w:r>
              <w:rPr>
                <w:rFonts w:ascii="Georgia" w:eastAsia="Georgia" w:hAnsi="Georgia" w:cs="Georgia"/>
                <w:sz w:val="18"/>
              </w:rPr>
              <w:t>N: religious groups are ambiguous in the model dataset</w:t>
            </w:r>
          </w:p>
        </w:tc>
        <w:tc>
          <w:tcPr>
            <w:tcW w:w="20" w:type="pct"/>
          </w:tcPr>
          <w:p w14:paraId="4DBC9DDC" w14:textId="77777777" w:rsidR="006A262A" w:rsidRDefault="006A262A">
            <w:r>
              <w:t>religion 2</w:t>
            </w:r>
          </w:p>
        </w:tc>
      </w:tr>
      <w:tr w:rsidR="006A262A" w14:paraId="7E12CF60" w14:textId="77777777">
        <w:trPr>
          <w:cantSplit/>
        </w:trPr>
        <w:tc>
          <w:tcPr>
            <w:tcW w:w="20" w:type="pct"/>
          </w:tcPr>
          <w:p w14:paraId="35A407B1" w14:textId="77777777" w:rsidR="006A262A" w:rsidRDefault="006A262A">
            <w:r>
              <w:t>v131</w:t>
            </w:r>
          </w:p>
        </w:tc>
        <w:tc>
          <w:tcPr>
            <w:tcW w:w="60" w:type="pct"/>
          </w:tcPr>
          <w:p w14:paraId="70C7DF60" w14:textId="77777777" w:rsidR="006A262A" w:rsidRDefault="006A262A">
            <w:r>
              <w:t>ethnicity</w:t>
            </w:r>
          </w:p>
        </w:tc>
        <w:tc>
          <w:tcPr>
            <w:tcW w:w="20" w:type="pct"/>
          </w:tcPr>
          <w:p w14:paraId="3ED14A0E" w14:textId="77777777" w:rsidR="006A262A" w:rsidRDefault="006A262A">
            <w:r>
              <w:t>ethnic group 4</w:t>
            </w:r>
          </w:p>
        </w:tc>
      </w:tr>
      <w:tr w:rsidR="006A262A" w14:paraId="03013DE2" w14:textId="77777777">
        <w:trPr>
          <w:cantSplit/>
        </w:trPr>
        <w:tc>
          <w:tcPr>
            <w:tcW w:w="20" w:type="pct"/>
          </w:tcPr>
          <w:p w14:paraId="32AAA357" w14:textId="77777777" w:rsidR="006A262A" w:rsidRDefault="006A262A">
            <w:r>
              <w:t>v133</w:t>
            </w:r>
          </w:p>
        </w:tc>
        <w:tc>
          <w:tcPr>
            <w:tcW w:w="60" w:type="pct"/>
          </w:tcPr>
          <w:p w14:paraId="5749180C" w14:textId="77777777" w:rsidR="006A262A" w:rsidRDefault="006A262A">
            <w:r>
              <w:t>education in single years</w:t>
            </w:r>
          </w:p>
        </w:tc>
        <w:tc>
          <w:tcPr>
            <w:tcW w:w="20" w:type="pct"/>
          </w:tcPr>
          <w:p w14:paraId="2A2C5D3A" w14:textId="77777777" w:rsidR="006A262A" w:rsidRDefault="006A262A">
            <w:r>
              <w:t>0</w:t>
            </w:r>
          </w:p>
        </w:tc>
      </w:tr>
      <w:tr w:rsidR="006A262A" w14:paraId="4D87B0BB" w14:textId="77777777">
        <w:trPr>
          <w:cantSplit/>
        </w:trPr>
        <w:tc>
          <w:tcPr>
            <w:tcW w:w="20" w:type="pct"/>
          </w:tcPr>
          <w:p w14:paraId="61AFC956" w14:textId="77777777" w:rsidR="006A262A" w:rsidRDefault="006A262A">
            <w:r>
              <w:t>v135</w:t>
            </w:r>
          </w:p>
        </w:tc>
        <w:tc>
          <w:tcPr>
            <w:tcW w:w="60" w:type="pct"/>
          </w:tcPr>
          <w:p w14:paraId="2FCBD7F7" w14:textId="77777777" w:rsidR="006A262A" w:rsidRDefault="006A262A">
            <w:r>
              <w:t>usual resident or visitor</w:t>
            </w:r>
          </w:p>
        </w:tc>
        <w:tc>
          <w:tcPr>
            <w:tcW w:w="20" w:type="pct"/>
          </w:tcPr>
          <w:p w14:paraId="3A28E28B" w14:textId="77777777" w:rsidR="006A262A" w:rsidRDefault="006A262A">
            <w:r>
              <w:t>usual resident</w:t>
            </w:r>
          </w:p>
        </w:tc>
      </w:tr>
      <w:tr w:rsidR="006A262A" w14:paraId="2BA075AD" w14:textId="77777777">
        <w:trPr>
          <w:cantSplit/>
        </w:trPr>
        <w:tc>
          <w:tcPr>
            <w:tcW w:w="20" w:type="pct"/>
          </w:tcPr>
          <w:p w14:paraId="6993E5A6" w14:textId="77777777" w:rsidR="006A262A" w:rsidRDefault="006A262A">
            <w:r>
              <w:t>v136</w:t>
            </w:r>
          </w:p>
        </w:tc>
        <w:tc>
          <w:tcPr>
            <w:tcW w:w="60" w:type="pct"/>
          </w:tcPr>
          <w:p w14:paraId="69DE0AD6" w14:textId="77777777" w:rsidR="006A262A" w:rsidRDefault="006A262A">
            <w:r>
              <w:t>number of household members (listed)</w:t>
            </w:r>
          </w:p>
        </w:tc>
        <w:tc>
          <w:tcPr>
            <w:tcW w:w="20" w:type="pct"/>
          </w:tcPr>
          <w:p w14:paraId="0652A56A" w14:textId="77777777" w:rsidR="006A262A" w:rsidRDefault="006A262A">
            <w:r>
              <w:t>4</w:t>
            </w:r>
          </w:p>
        </w:tc>
      </w:tr>
      <w:tr w:rsidR="006A262A" w14:paraId="570F9031" w14:textId="77777777">
        <w:trPr>
          <w:cantSplit/>
        </w:trPr>
        <w:tc>
          <w:tcPr>
            <w:tcW w:w="20" w:type="pct"/>
          </w:tcPr>
          <w:p w14:paraId="45CF4118" w14:textId="77777777" w:rsidR="006A262A" w:rsidRDefault="006A262A">
            <w:r>
              <w:t>v137</w:t>
            </w:r>
          </w:p>
        </w:tc>
        <w:tc>
          <w:tcPr>
            <w:tcW w:w="60" w:type="pct"/>
          </w:tcPr>
          <w:p w14:paraId="3B0107FE" w14:textId="77777777" w:rsidR="006A262A" w:rsidRDefault="006A262A">
            <w:r>
              <w:t>number of children 5 and under in household (de jure)</w:t>
            </w:r>
          </w:p>
        </w:tc>
        <w:tc>
          <w:tcPr>
            <w:tcW w:w="20" w:type="pct"/>
          </w:tcPr>
          <w:p w14:paraId="319C5FAF" w14:textId="77777777" w:rsidR="006A262A" w:rsidRDefault="006A262A">
            <w:r>
              <w:t>1</w:t>
            </w:r>
          </w:p>
        </w:tc>
      </w:tr>
      <w:tr w:rsidR="006A262A" w14:paraId="45ACED9C" w14:textId="77777777">
        <w:trPr>
          <w:cantSplit/>
        </w:trPr>
        <w:tc>
          <w:tcPr>
            <w:tcW w:w="20" w:type="pct"/>
          </w:tcPr>
          <w:p w14:paraId="0B1B9CEB" w14:textId="77777777" w:rsidR="006A262A" w:rsidRDefault="006A262A">
            <w:r>
              <w:t>v138</w:t>
            </w:r>
          </w:p>
        </w:tc>
        <w:tc>
          <w:tcPr>
            <w:tcW w:w="60" w:type="pct"/>
          </w:tcPr>
          <w:p w14:paraId="3D5F932D" w14:textId="77777777" w:rsidR="006A262A" w:rsidRDefault="006A262A">
            <w:r>
              <w:t>number of eligible women in household (de facto)</w:t>
            </w:r>
          </w:p>
        </w:tc>
        <w:tc>
          <w:tcPr>
            <w:tcW w:w="20" w:type="pct"/>
          </w:tcPr>
          <w:p w14:paraId="169DFAD8" w14:textId="77777777" w:rsidR="006A262A" w:rsidRDefault="006A262A">
            <w:r>
              <w:t>1</w:t>
            </w:r>
          </w:p>
        </w:tc>
      </w:tr>
      <w:tr w:rsidR="006A262A" w14:paraId="107D4BDF" w14:textId="77777777">
        <w:trPr>
          <w:cantSplit/>
        </w:trPr>
        <w:tc>
          <w:tcPr>
            <w:tcW w:w="20" w:type="pct"/>
          </w:tcPr>
          <w:p w14:paraId="16245BE8" w14:textId="77777777" w:rsidR="006A262A" w:rsidRDefault="006A262A">
            <w:r>
              <w:t>v139</w:t>
            </w:r>
          </w:p>
        </w:tc>
        <w:tc>
          <w:tcPr>
            <w:tcW w:w="60" w:type="pct"/>
          </w:tcPr>
          <w:p w14:paraId="0BE68BC8" w14:textId="77777777" w:rsidR="006A262A" w:rsidRDefault="006A262A">
            <w:r>
              <w:t>de jure region of residence</w:t>
            </w:r>
          </w:p>
        </w:tc>
        <w:tc>
          <w:tcPr>
            <w:tcW w:w="20" w:type="pct"/>
          </w:tcPr>
          <w:p w14:paraId="268D297C" w14:textId="77777777" w:rsidR="006A262A" w:rsidRDefault="006A262A">
            <w:r>
              <w:t>region 2</w:t>
            </w:r>
          </w:p>
        </w:tc>
      </w:tr>
      <w:tr w:rsidR="006A262A" w14:paraId="740C1B89" w14:textId="77777777">
        <w:trPr>
          <w:cantSplit/>
        </w:trPr>
        <w:tc>
          <w:tcPr>
            <w:tcW w:w="20" w:type="pct"/>
          </w:tcPr>
          <w:p w14:paraId="31D46AFA" w14:textId="77777777" w:rsidR="006A262A" w:rsidRDefault="006A262A">
            <w:r>
              <w:t>v140</w:t>
            </w:r>
          </w:p>
        </w:tc>
        <w:tc>
          <w:tcPr>
            <w:tcW w:w="60" w:type="pct"/>
          </w:tcPr>
          <w:p w14:paraId="3D18BECE" w14:textId="77777777" w:rsidR="006A262A" w:rsidRDefault="006A262A">
            <w:r>
              <w:t>de jure type of place of residence</w:t>
            </w:r>
          </w:p>
        </w:tc>
        <w:tc>
          <w:tcPr>
            <w:tcW w:w="20" w:type="pct"/>
          </w:tcPr>
          <w:p w14:paraId="795CB156" w14:textId="77777777" w:rsidR="006A262A" w:rsidRDefault="006A262A">
            <w:r>
              <w:t>rural</w:t>
            </w:r>
          </w:p>
        </w:tc>
      </w:tr>
      <w:tr w:rsidR="006A262A" w14:paraId="72016BB5" w14:textId="77777777">
        <w:trPr>
          <w:cantSplit/>
        </w:trPr>
        <w:tc>
          <w:tcPr>
            <w:tcW w:w="20" w:type="pct"/>
          </w:tcPr>
          <w:p w14:paraId="0F895B2C" w14:textId="77777777" w:rsidR="006A262A" w:rsidRDefault="006A262A">
            <w:r>
              <w:t>v149</w:t>
            </w:r>
          </w:p>
        </w:tc>
        <w:tc>
          <w:tcPr>
            <w:tcW w:w="60" w:type="pct"/>
          </w:tcPr>
          <w:p w14:paraId="237B58F7" w14:textId="77777777" w:rsidR="006A262A" w:rsidRDefault="006A262A">
            <w:r>
              <w:t>educational attainment</w:t>
            </w:r>
          </w:p>
        </w:tc>
        <w:tc>
          <w:tcPr>
            <w:tcW w:w="20" w:type="pct"/>
          </w:tcPr>
          <w:p w14:paraId="4E10B520" w14:textId="77777777" w:rsidR="006A262A" w:rsidRDefault="006A262A">
            <w:r>
              <w:t>no education</w:t>
            </w:r>
          </w:p>
        </w:tc>
      </w:tr>
      <w:tr w:rsidR="006A262A" w14:paraId="460DBAAE" w14:textId="77777777">
        <w:trPr>
          <w:cantSplit/>
        </w:trPr>
        <w:tc>
          <w:tcPr>
            <w:tcW w:w="20" w:type="pct"/>
          </w:tcPr>
          <w:p w14:paraId="3B8DEBDA" w14:textId="77777777" w:rsidR="006A262A" w:rsidRDefault="006A262A">
            <w:r>
              <w:t>v150</w:t>
            </w:r>
          </w:p>
        </w:tc>
        <w:tc>
          <w:tcPr>
            <w:tcW w:w="60" w:type="pct"/>
          </w:tcPr>
          <w:p w14:paraId="4E9DCFA7" w14:textId="77777777" w:rsidR="006A262A" w:rsidRDefault="006A262A">
            <w:r>
              <w:t>relationship to household head</w:t>
            </w:r>
          </w:p>
        </w:tc>
        <w:tc>
          <w:tcPr>
            <w:tcW w:w="20" w:type="pct"/>
          </w:tcPr>
          <w:p w14:paraId="1734221F" w14:textId="77777777" w:rsidR="006A262A" w:rsidRDefault="006A262A">
            <w:r>
              <w:t>wife</w:t>
            </w:r>
          </w:p>
        </w:tc>
      </w:tr>
      <w:tr w:rsidR="006A262A" w14:paraId="0126731E" w14:textId="77777777">
        <w:trPr>
          <w:cantSplit/>
        </w:trPr>
        <w:tc>
          <w:tcPr>
            <w:tcW w:w="20" w:type="pct"/>
          </w:tcPr>
          <w:p w14:paraId="17BF80A0" w14:textId="77777777" w:rsidR="006A262A" w:rsidRDefault="006A262A">
            <w:r>
              <w:t>v151</w:t>
            </w:r>
          </w:p>
        </w:tc>
        <w:tc>
          <w:tcPr>
            <w:tcW w:w="60" w:type="pct"/>
          </w:tcPr>
          <w:p w14:paraId="28B644AE" w14:textId="77777777" w:rsidR="006A262A" w:rsidRDefault="006A262A">
            <w:r>
              <w:t>sex of household head</w:t>
            </w:r>
          </w:p>
        </w:tc>
        <w:tc>
          <w:tcPr>
            <w:tcW w:w="20" w:type="pct"/>
          </w:tcPr>
          <w:p w14:paraId="737596C8" w14:textId="77777777" w:rsidR="006A262A" w:rsidRDefault="006A262A">
            <w:r>
              <w:t>male</w:t>
            </w:r>
          </w:p>
        </w:tc>
      </w:tr>
      <w:tr w:rsidR="006A262A" w14:paraId="2DA7E846" w14:textId="77777777">
        <w:trPr>
          <w:cantSplit/>
        </w:trPr>
        <w:tc>
          <w:tcPr>
            <w:tcW w:w="20" w:type="pct"/>
          </w:tcPr>
          <w:p w14:paraId="3B1AEE23" w14:textId="77777777" w:rsidR="006A262A" w:rsidRDefault="006A262A">
            <w:r>
              <w:t>v152</w:t>
            </w:r>
          </w:p>
        </w:tc>
        <w:tc>
          <w:tcPr>
            <w:tcW w:w="60" w:type="pct"/>
          </w:tcPr>
          <w:p w14:paraId="132E7CF3" w14:textId="77777777" w:rsidR="006A262A" w:rsidRDefault="006A262A">
            <w:r>
              <w:t>age of household head</w:t>
            </w:r>
          </w:p>
        </w:tc>
        <w:tc>
          <w:tcPr>
            <w:tcW w:w="20" w:type="pct"/>
          </w:tcPr>
          <w:p w14:paraId="797C391C" w14:textId="77777777" w:rsidR="006A262A" w:rsidRDefault="006A262A">
            <w:r>
              <w:t>42</w:t>
            </w:r>
          </w:p>
        </w:tc>
      </w:tr>
      <w:tr w:rsidR="006A262A" w14:paraId="63563CB4" w14:textId="77777777">
        <w:trPr>
          <w:cantSplit/>
        </w:trPr>
        <w:tc>
          <w:tcPr>
            <w:tcW w:w="20" w:type="pct"/>
          </w:tcPr>
          <w:p w14:paraId="1D869E13" w14:textId="77777777" w:rsidR="006A262A" w:rsidRDefault="006A262A">
            <w:r>
              <w:t>v153</w:t>
            </w:r>
          </w:p>
        </w:tc>
        <w:tc>
          <w:tcPr>
            <w:tcW w:w="60" w:type="pct"/>
          </w:tcPr>
          <w:p w14:paraId="506AEDCF" w14:textId="77777777" w:rsidR="006A262A" w:rsidRDefault="006A262A">
            <w:r>
              <w:t xml:space="preserve">household </w:t>
            </w:r>
            <w:proofErr w:type="gramStart"/>
            <w:r>
              <w:t>has:</w:t>
            </w:r>
            <w:proofErr w:type="gramEnd"/>
            <w:r>
              <w:t xml:space="preserve"> telephone (land-line)</w:t>
            </w:r>
          </w:p>
        </w:tc>
        <w:tc>
          <w:tcPr>
            <w:tcW w:w="20" w:type="pct"/>
          </w:tcPr>
          <w:p w14:paraId="3131ECCD" w14:textId="77777777" w:rsidR="006A262A" w:rsidRDefault="006A262A">
            <w:r>
              <w:t>no</w:t>
            </w:r>
          </w:p>
        </w:tc>
      </w:tr>
      <w:tr w:rsidR="006A262A" w14:paraId="4FAC7A09" w14:textId="77777777">
        <w:trPr>
          <w:cantSplit/>
        </w:trPr>
        <w:tc>
          <w:tcPr>
            <w:tcW w:w="20" w:type="pct"/>
          </w:tcPr>
          <w:p w14:paraId="7E63A31F" w14:textId="77777777" w:rsidR="006A262A" w:rsidRDefault="006A262A">
            <w:proofErr w:type="spellStart"/>
            <w:r>
              <w:t>awfactt</w:t>
            </w:r>
            <w:proofErr w:type="spellEnd"/>
          </w:p>
        </w:tc>
        <w:tc>
          <w:tcPr>
            <w:tcW w:w="60" w:type="pct"/>
          </w:tcPr>
          <w:p w14:paraId="4F75E561" w14:textId="77777777" w:rsidR="006A262A" w:rsidRDefault="006A262A">
            <w:r>
              <w:t>all woman factor - total</w:t>
            </w:r>
          </w:p>
        </w:tc>
        <w:tc>
          <w:tcPr>
            <w:tcW w:w="20" w:type="pct"/>
          </w:tcPr>
          <w:p w14:paraId="78EDA3A9" w14:textId="77777777" w:rsidR="006A262A" w:rsidRDefault="006A262A">
            <w:r>
              <w:t>100</w:t>
            </w:r>
          </w:p>
        </w:tc>
      </w:tr>
      <w:tr w:rsidR="006A262A" w14:paraId="5D53B88A" w14:textId="77777777">
        <w:trPr>
          <w:cantSplit/>
        </w:trPr>
        <w:tc>
          <w:tcPr>
            <w:tcW w:w="20" w:type="pct"/>
          </w:tcPr>
          <w:p w14:paraId="26D29DFD" w14:textId="77777777" w:rsidR="006A262A" w:rsidRDefault="006A262A">
            <w:proofErr w:type="spellStart"/>
            <w:r>
              <w:lastRenderedPageBreak/>
              <w:t>awfactu</w:t>
            </w:r>
            <w:proofErr w:type="spellEnd"/>
          </w:p>
        </w:tc>
        <w:tc>
          <w:tcPr>
            <w:tcW w:w="60" w:type="pct"/>
          </w:tcPr>
          <w:p w14:paraId="7903A9E8" w14:textId="77777777" w:rsidR="006A262A" w:rsidRDefault="006A262A">
            <w:r>
              <w:t>all woman factor - urban/rural</w:t>
            </w:r>
          </w:p>
        </w:tc>
        <w:tc>
          <w:tcPr>
            <w:tcW w:w="20" w:type="pct"/>
          </w:tcPr>
          <w:p w14:paraId="1C9A0F90" w14:textId="77777777" w:rsidR="006A262A" w:rsidRDefault="006A262A">
            <w:r>
              <w:t>100</w:t>
            </w:r>
          </w:p>
        </w:tc>
      </w:tr>
      <w:tr w:rsidR="006A262A" w14:paraId="6940B669" w14:textId="77777777">
        <w:trPr>
          <w:cantSplit/>
        </w:trPr>
        <w:tc>
          <w:tcPr>
            <w:tcW w:w="20" w:type="pct"/>
          </w:tcPr>
          <w:p w14:paraId="6FDB6CEF" w14:textId="77777777" w:rsidR="006A262A" w:rsidRDefault="006A262A">
            <w:proofErr w:type="spellStart"/>
            <w:r>
              <w:t>awfactr</w:t>
            </w:r>
            <w:proofErr w:type="spellEnd"/>
          </w:p>
        </w:tc>
        <w:tc>
          <w:tcPr>
            <w:tcW w:w="60" w:type="pct"/>
          </w:tcPr>
          <w:p w14:paraId="4FEEEEC1" w14:textId="77777777" w:rsidR="006A262A" w:rsidRDefault="006A262A">
            <w:r>
              <w:t>all woman factor - regional</w:t>
            </w:r>
          </w:p>
        </w:tc>
        <w:tc>
          <w:tcPr>
            <w:tcW w:w="20" w:type="pct"/>
          </w:tcPr>
          <w:p w14:paraId="1C4A4B8A" w14:textId="77777777" w:rsidR="006A262A" w:rsidRDefault="006A262A">
            <w:r>
              <w:t>100</w:t>
            </w:r>
          </w:p>
        </w:tc>
      </w:tr>
      <w:tr w:rsidR="006A262A" w14:paraId="190B0270" w14:textId="77777777">
        <w:trPr>
          <w:cantSplit/>
        </w:trPr>
        <w:tc>
          <w:tcPr>
            <w:tcW w:w="20" w:type="pct"/>
          </w:tcPr>
          <w:p w14:paraId="72A2CCB5" w14:textId="77777777" w:rsidR="006A262A" w:rsidRDefault="006A262A">
            <w:proofErr w:type="spellStart"/>
            <w:r>
              <w:t>awfacte</w:t>
            </w:r>
            <w:proofErr w:type="spellEnd"/>
          </w:p>
        </w:tc>
        <w:tc>
          <w:tcPr>
            <w:tcW w:w="60" w:type="pct"/>
          </w:tcPr>
          <w:p w14:paraId="6A94318A" w14:textId="77777777" w:rsidR="006A262A" w:rsidRDefault="006A262A">
            <w:r>
              <w:t>all woman factor - educational</w:t>
            </w:r>
          </w:p>
        </w:tc>
        <w:tc>
          <w:tcPr>
            <w:tcW w:w="20" w:type="pct"/>
          </w:tcPr>
          <w:p w14:paraId="523D69A7" w14:textId="77777777" w:rsidR="006A262A" w:rsidRDefault="006A262A">
            <w:r>
              <w:t>100</w:t>
            </w:r>
          </w:p>
        </w:tc>
      </w:tr>
      <w:tr w:rsidR="006A262A" w14:paraId="13089DB4" w14:textId="77777777">
        <w:trPr>
          <w:cantSplit/>
        </w:trPr>
        <w:tc>
          <w:tcPr>
            <w:tcW w:w="20" w:type="pct"/>
          </w:tcPr>
          <w:p w14:paraId="56694333" w14:textId="77777777" w:rsidR="006A262A" w:rsidRDefault="006A262A">
            <w:proofErr w:type="spellStart"/>
            <w:r>
              <w:t>awfactw</w:t>
            </w:r>
            <w:proofErr w:type="spellEnd"/>
          </w:p>
        </w:tc>
        <w:tc>
          <w:tcPr>
            <w:tcW w:w="60" w:type="pct"/>
          </w:tcPr>
          <w:p w14:paraId="1F43E46E" w14:textId="77777777" w:rsidR="006A262A" w:rsidRDefault="006A262A">
            <w:r>
              <w:t>all woman factor - wealth index</w:t>
            </w:r>
          </w:p>
        </w:tc>
        <w:tc>
          <w:tcPr>
            <w:tcW w:w="20" w:type="pct"/>
          </w:tcPr>
          <w:p w14:paraId="0A9F0ED4" w14:textId="77777777" w:rsidR="006A262A" w:rsidRDefault="006A262A">
            <w:r>
              <w:t>100</w:t>
            </w:r>
          </w:p>
        </w:tc>
      </w:tr>
      <w:tr w:rsidR="006A262A" w14:paraId="3BF01D79" w14:textId="77777777">
        <w:trPr>
          <w:cantSplit/>
        </w:trPr>
        <w:tc>
          <w:tcPr>
            <w:tcW w:w="20" w:type="pct"/>
          </w:tcPr>
          <w:p w14:paraId="4C96CF31" w14:textId="77777777" w:rsidR="006A262A" w:rsidRDefault="006A262A">
            <w:r>
              <w:t>v155</w:t>
            </w:r>
          </w:p>
        </w:tc>
        <w:tc>
          <w:tcPr>
            <w:tcW w:w="60" w:type="pct"/>
          </w:tcPr>
          <w:p w14:paraId="50976B9C" w14:textId="77777777" w:rsidR="006A262A" w:rsidRDefault="006A262A">
            <w:r>
              <w:t>literacy</w:t>
            </w:r>
          </w:p>
        </w:tc>
        <w:tc>
          <w:tcPr>
            <w:tcW w:w="20" w:type="pct"/>
          </w:tcPr>
          <w:p w14:paraId="5C080D39" w14:textId="77777777" w:rsidR="006A262A" w:rsidRDefault="006A262A">
            <w:r>
              <w:t>cannot read at all</w:t>
            </w:r>
          </w:p>
        </w:tc>
      </w:tr>
      <w:tr w:rsidR="006A262A" w14:paraId="3C1EEAA0" w14:textId="77777777">
        <w:trPr>
          <w:cantSplit/>
        </w:trPr>
        <w:tc>
          <w:tcPr>
            <w:tcW w:w="20" w:type="pct"/>
          </w:tcPr>
          <w:p w14:paraId="05A775AA" w14:textId="77777777" w:rsidR="006A262A" w:rsidRDefault="006A262A">
            <w:r>
              <w:t>v157</w:t>
            </w:r>
          </w:p>
        </w:tc>
        <w:tc>
          <w:tcPr>
            <w:tcW w:w="60" w:type="pct"/>
          </w:tcPr>
          <w:p w14:paraId="0459B1E9" w14:textId="77777777" w:rsidR="006A262A" w:rsidRDefault="006A262A">
            <w:r>
              <w:t>frequency of reading newspaper or magazine</w:t>
            </w:r>
          </w:p>
        </w:tc>
        <w:tc>
          <w:tcPr>
            <w:tcW w:w="20" w:type="pct"/>
          </w:tcPr>
          <w:p w14:paraId="000ADF23" w14:textId="77777777" w:rsidR="006A262A" w:rsidRDefault="006A262A">
            <w:r>
              <w:t>not at all</w:t>
            </w:r>
          </w:p>
        </w:tc>
      </w:tr>
      <w:tr w:rsidR="006A262A" w14:paraId="4059DBC6" w14:textId="77777777">
        <w:trPr>
          <w:cantSplit/>
        </w:trPr>
        <w:tc>
          <w:tcPr>
            <w:tcW w:w="20" w:type="pct"/>
          </w:tcPr>
          <w:p w14:paraId="091BDCB6" w14:textId="77777777" w:rsidR="006A262A" w:rsidRDefault="006A262A">
            <w:r>
              <w:t>v158</w:t>
            </w:r>
          </w:p>
        </w:tc>
        <w:tc>
          <w:tcPr>
            <w:tcW w:w="60" w:type="pct"/>
          </w:tcPr>
          <w:p w14:paraId="0CEEF867" w14:textId="77777777" w:rsidR="006A262A" w:rsidRDefault="006A262A">
            <w:r>
              <w:t>frequency of listening to radio</w:t>
            </w:r>
          </w:p>
        </w:tc>
        <w:tc>
          <w:tcPr>
            <w:tcW w:w="20" w:type="pct"/>
          </w:tcPr>
          <w:p w14:paraId="46BC496E" w14:textId="77777777" w:rsidR="006A262A" w:rsidRDefault="006A262A">
            <w:r>
              <w:t>at least once a week</w:t>
            </w:r>
          </w:p>
        </w:tc>
      </w:tr>
      <w:tr w:rsidR="006A262A" w14:paraId="1F035ADC" w14:textId="77777777">
        <w:trPr>
          <w:cantSplit/>
        </w:trPr>
        <w:tc>
          <w:tcPr>
            <w:tcW w:w="20" w:type="pct"/>
          </w:tcPr>
          <w:p w14:paraId="52511A76" w14:textId="77777777" w:rsidR="006A262A" w:rsidRDefault="006A262A">
            <w:r>
              <w:t>v159</w:t>
            </w:r>
          </w:p>
        </w:tc>
        <w:tc>
          <w:tcPr>
            <w:tcW w:w="60" w:type="pct"/>
          </w:tcPr>
          <w:p w14:paraId="0C71116A" w14:textId="77777777" w:rsidR="006A262A" w:rsidRDefault="006A262A">
            <w:r>
              <w:t>frequency of watching television</w:t>
            </w:r>
          </w:p>
        </w:tc>
        <w:tc>
          <w:tcPr>
            <w:tcW w:w="20" w:type="pct"/>
          </w:tcPr>
          <w:p w14:paraId="68B5BC3D" w14:textId="77777777" w:rsidR="006A262A" w:rsidRDefault="006A262A">
            <w:r>
              <w:t>not at all</w:t>
            </w:r>
          </w:p>
        </w:tc>
      </w:tr>
      <w:tr w:rsidR="006A262A" w14:paraId="582702B8" w14:textId="77777777">
        <w:trPr>
          <w:cantSplit/>
        </w:trPr>
        <w:tc>
          <w:tcPr>
            <w:tcW w:w="20" w:type="pct"/>
          </w:tcPr>
          <w:p w14:paraId="5EC17692" w14:textId="77777777" w:rsidR="006A262A" w:rsidRDefault="006A262A">
            <w:r>
              <w:t>v160</w:t>
            </w:r>
          </w:p>
        </w:tc>
        <w:tc>
          <w:tcPr>
            <w:tcW w:w="60" w:type="pct"/>
          </w:tcPr>
          <w:p w14:paraId="3EEEB846" w14:textId="77777777" w:rsidR="006A262A" w:rsidRDefault="006A262A">
            <w:r>
              <w:t>toilet facilities shared with other households</w:t>
            </w:r>
          </w:p>
        </w:tc>
        <w:tc>
          <w:tcPr>
            <w:tcW w:w="20" w:type="pct"/>
          </w:tcPr>
          <w:p w14:paraId="67202B38" w14:textId="77777777" w:rsidR="006A262A" w:rsidRDefault="006A262A">
            <w:r>
              <w:t>yes</w:t>
            </w:r>
          </w:p>
        </w:tc>
      </w:tr>
      <w:tr w:rsidR="006A262A" w14:paraId="593806C0" w14:textId="77777777">
        <w:trPr>
          <w:cantSplit/>
        </w:trPr>
        <w:tc>
          <w:tcPr>
            <w:tcW w:w="20" w:type="pct"/>
          </w:tcPr>
          <w:p w14:paraId="6BA044F4" w14:textId="77777777" w:rsidR="006A262A" w:rsidRDefault="006A262A">
            <w:r>
              <w:t>v161</w:t>
            </w:r>
          </w:p>
        </w:tc>
        <w:tc>
          <w:tcPr>
            <w:tcW w:w="60" w:type="pct"/>
          </w:tcPr>
          <w:p w14:paraId="7E8224FF" w14:textId="77777777" w:rsidR="006A262A" w:rsidRDefault="006A262A">
            <w:r>
              <w:t>type of cooking fuel</w:t>
            </w:r>
          </w:p>
        </w:tc>
        <w:tc>
          <w:tcPr>
            <w:tcW w:w="20" w:type="pct"/>
          </w:tcPr>
          <w:p w14:paraId="61D23B41" w14:textId="77777777" w:rsidR="006A262A" w:rsidRDefault="006A262A">
            <w:r>
              <w:t>wood</w:t>
            </w:r>
          </w:p>
        </w:tc>
      </w:tr>
      <w:tr w:rsidR="006A262A" w14:paraId="04AD9CE2" w14:textId="77777777">
        <w:trPr>
          <w:cantSplit/>
        </w:trPr>
        <w:tc>
          <w:tcPr>
            <w:tcW w:w="20" w:type="pct"/>
          </w:tcPr>
          <w:p w14:paraId="5567E14B" w14:textId="77777777" w:rsidR="006A262A" w:rsidRDefault="006A262A">
            <w:r>
              <w:t>v167</w:t>
            </w:r>
          </w:p>
        </w:tc>
        <w:tc>
          <w:tcPr>
            <w:tcW w:w="60" w:type="pct"/>
          </w:tcPr>
          <w:p w14:paraId="0D3AE985" w14:textId="77777777" w:rsidR="006A262A" w:rsidRDefault="006A262A">
            <w:r>
              <w:t>number of trips in last 12 months</w:t>
            </w:r>
          </w:p>
        </w:tc>
        <w:tc>
          <w:tcPr>
            <w:tcW w:w="20" w:type="pct"/>
          </w:tcPr>
          <w:p w14:paraId="281D3CAE" w14:textId="77777777" w:rsidR="006A262A" w:rsidRDefault="006A262A">
            <w:r>
              <w:t>3</w:t>
            </w:r>
          </w:p>
        </w:tc>
      </w:tr>
      <w:tr w:rsidR="006A262A" w14:paraId="7B804A91" w14:textId="77777777">
        <w:trPr>
          <w:cantSplit/>
        </w:trPr>
        <w:tc>
          <w:tcPr>
            <w:tcW w:w="20" w:type="pct"/>
          </w:tcPr>
          <w:p w14:paraId="13682A06" w14:textId="77777777" w:rsidR="006A262A" w:rsidRDefault="006A262A">
            <w:r>
              <w:t>v168</w:t>
            </w:r>
          </w:p>
        </w:tc>
        <w:tc>
          <w:tcPr>
            <w:tcW w:w="60" w:type="pct"/>
          </w:tcPr>
          <w:p w14:paraId="1E20EA32" w14:textId="77777777" w:rsidR="006A262A" w:rsidRDefault="006A262A">
            <w:r>
              <w:t>away for more than one month in last 12 months</w:t>
            </w:r>
          </w:p>
        </w:tc>
        <w:tc>
          <w:tcPr>
            <w:tcW w:w="20" w:type="pct"/>
          </w:tcPr>
          <w:p w14:paraId="6FC5349C" w14:textId="77777777" w:rsidR="006A262A" w:rsidRDefault="006A262A">
            <w:r>
              <w:t>yes</w:t>
            </w:r>
          </w:p>
        </w:tc>
      </w:tr>
      <w:tr w:rsidR="006A262A" w14:paraId="051553B7" w14:textId="77777777">
        <w:trPr>
          <w:cantSplit/>
        </w:trPr>
        <w:tc>
          <w:tcPr>
            <w:tcW w:w="20" w:type="pct"/>
          </w:tcPr>
          <w:p w14:paraId="03B98D4C" w14:textId="77777777" w:rsidR="006A262A" w:rsidRDefault="006A262A">
            <w:r>
              <w:t>v190</w:t>
            </w:r>
          </w:p>
        </w:tc>
        <w:tc>
          <w:tcPr>
            <w:tcW w:w="60" w:type="pct"/>
          </w:tcPr>
          <w:p w14:paraId="006E5064" w14:textId="77777777" w:rsidR="006A262A" w:rsidRDefault="006A262A">
            <w:r>
              <w:t>wealth index</w:t>
            </w:r>
          </w:p>
        </w:tc>
        <w:tc>
          <w:tcPr>
            <w:tcW w:w="20" w:type="pct"/>
          </w:tcPr>
          <w:p w14:paraId="230EAD26" w14:textId="77777777" w:rsidR="006A262A" w:rsidRDefault="006A262A">
            <w:r>
              <w:t>middle</w:t>
            </w:r>
          </w:p>
        </w:tc>
      </w:tr>
      <w:tr w:rsidR="006A262A" w14:paraId="21ADD223" w14:textId="77777777">
        <w:trPr>
          <w:cantSplit/>
        </w:trPr>
        <w:tc>
          <w:tcPr>
            <w:tcW w:w="20" w:type="pct"/>
          </w:tcPr>
          <w:p w14:paraId="1E394858" w14:textId="77777777" w:rsidR="006A262A" w:rsidRDefault="006A262A">
            <w:r>
              <w:t>v191</w:t>
            </w:r>
          </w:p>
        </w:tc>
        <w:tc>
          <w:tcPr>
            <w:tcW w:w="60" w:type="pct"/>
          </w:tcPr>
          <w:p w14:paraId="16992449" w14:textId="77777777" w:rsidR="006A262A" w:rsidRDefault="006A262A">
            <w:r>
              <w:t>wealth index factor score (5 decimals)</w:t>
            </w:r>
          </w:p>
        </w:tc>
        <w:tc>
          <w:tcPr>
            <w:tcW w:w="20" w:type="pct"/>
          </w:tcPr>
          <w:p w14:paraId="0C11CB38" w14:textId="77777777" w:rsidR="006A262A" w:rsidRDefault="006A262A">
            <w:r>
              <w:t>-22522</w:t>
            </w:r>
          </w:p>
        </w:tc>
      </w:tr>
      <w:tr w:rsidR="006A262A" w14:paraId="65AA9994" w14:textId="77777777">
        <w:trPr>
          <w:cantSplit/>
        </w:trPr>
        <w:tc>
          <w:tcPr>
            <w:tcW w:w="20" w:type="pct"/>
          </w:tcPr>
          <w:p w14:paraId="2463600C" w14:textId="77777777" w:rsidR="006A262A" w:rsidRDefault="006A262A">
            <w:r>
              <w:t>ml101</w:t>
            </w:r>
          </w:p>
        </w:tc>
        <w:tc>
          <w:tcPr>
            <w:tcW w:w="60" w:type="pct"/>
          </w:tcPr>
          <w:p w14:paraId="13686798" w14:textId="77777777" w:rsidR="006A262A" w:rsidRDefault="006A262A">
            <w:r>
              <w:t>type of mosquito bed net(s) slept under last night</w:t>
            </w:r>
          </w:p>
        </w:tc>
        <w:tc>
          <w:tcPr>
            <w:tcW w:w="20" w:type="pct"/>
          </w:tcPr>
          <w:p w14:paraId="275AE908" w14:textId="77777777" w:rsidR="006A262A" w:rsidRDefault="006A262A">
            <w:r>
              <w:t>no net</w:t>
            </w:r>
          </w:p>
        </w:tc>
      </w:tr>
      <w:tr w:rsidR="006A262A" w14:paraId="3CD0BF2F" w14:textId="77777777">
        <w:trPr>
          <w:cantSplit/>
        </w:trPr>
        <w:tc>
          <w:tcPr>
            <w:tcW w:w="20" w:type="pct"/>
          </w:tcPr>
          <w:p w14:paraId="5CD2B7C4" w14:textId="77777777" w:rsidR="006A262A" w:rsidRDefault="006A262A">
            <w:r>
              <w:t>v201</w:t>
            </w:r>
          </w:p>
        </w:tc>
        <w:tc>
          <w:tcPr>
            <w:tcW w:w="60" w:type="pct"/>
          </w:tcPr>
          <w:p w14:paraId="1AE0B911" w14:textId="77777777" w:rsidR="006A262A" w:rsidRDefault="006A262A">
            <w:r>
              <w:t>total children ever born</w:t>
            </w:r>
          </w:p>
        </w:tc>
        <w:tc>
          <w:tcPr>
            <w:tcW w:w="20" w:type="pct"/>
          </w:tcPr>
          <w:p w14:paraId="3A287301" w14:textId="77777777" w:rsidR="006A262A" w:rsidRDefault="006A262A">
            <w:r>
              <w:t>2</w:t>
            </w:r>
          </w:p>
        </w:tc>
      </w:tr>
      <w:tr w:rsidR="006A262A" w14:paraId="6232D7AB" w14:textId="77777777">
        <w:trPr>
          <w:cantSplit/>
        </w:trPr>
        <w:tc>
          <w:tcPr>
            <w:tcW w:w="20" w:type="pct"/>
          </w:tcPr>
          <w:p w14:paraId="2F435567" w14:textId="77777777" w:rsidR="006A262A" w:rsidRDefault="006A262A">
            <w:r>
              <w:t>v202</w:t>
            </w:r>
          </w:p>
        </w:tc>
        <w:tc>
          <w:tcPr>
            <w:tcW w:w="60" w:type="pct"/>
          </w:tcPr>
          <w:p w14:paraId="45301667" w14:textId="77777777" w:rsidR="006A262A" w:rsidRDefault="006A262A">
            <w:r>
              <w:t>sons at home</w:t>
            </w:r>
          </w:p>
        </w:tc>
        <w:tc>
          <w:tcPr>
            <w:tcW w:w="20" w:type="pct"/>
          </w:tcPr>
          <w:p w14:paraId="60D839EB" w14:textId="77777777" w:rsidR="006A262A" w:rsidRDefault="006A262A">
            <w:r>
              <w:t>1</w:t>
            </w:r>
          </w:p>
        </w:tc>
      </w:tr>
      <w:tr w:rsidR="006A262A" w14:paraId="33ABDFC3" w14:textId="77777777">
        <w:trPr>
          <w:cantSplit/>
        </w:trPr>
        <w:tc>
          <w:tcPr>
            <w:tcW w:w="20" w:type="pct"/>
          </w:tcPr>
          <w:p w14:paraId="53889928" w14:textId="77777777" w:rsidR="006A262A" w:rsidRDefault="006A262A">
            <w:r>
              <w:t>v203</w:t>
            </w:r>
          </w:p>
        </w:tc>
        <w:tc>
          <w:tcPr>
            <w:tcW w:w="60" w:type="pct"/>
          </w:tcPr>
          <w:p w14:paraId="3A686BCC" w14:textId="77777777" w:rsidR="006A262A" w:rsidRDefault="006A262A">
            <w:r>
              <w:t>daughters at home</w:t>
            </w:r>
          </w:p>
        </w:tc>
        <w:tc>
          <w:tcPr>
            <w:tcW w:w="20" w:type="pct"/>
          </w:tcPr>
          <w:p w14:paraId="52FC49E6" w14:textId="77777777" w:rsidR="006A262A" w:rsidRDefault="006A262A">
            <w:r>
              <w:t>1</w:t>
            </w:r>
          </w:p>
        </w:tc>
      </w:tr>
      <w:tr w:rsidR="006A262A" w14:paraId="268A2348" w14:textId="77777777">
        <w:trPr>
          <w:cantSplit/>
        </w:trPr>
        <w:tc>
          <w:tcPr>
            <w:tcW w:w="20" w:type="pct"/>
          </w:tcPr>
          <w:p w14:paraId="63B40232" w14:textId="77777777" w:rsidR="006A262A" w:rsidRDefault="006A262A">
            <w:r>
              <w:t>v204</w:t>
            </w:r>
          </w:p>
        </w:tc>
        <w:tc>
          <w:tcPr>
            <w:tcW w:w="60" w:type="pct"/>
          </w:tcPr>
          <w:p w14:paraId="0BC52783" w14:textId="77777777" w:rsidR="006A262A" w:rsidRDefault="006A262A">
            <w:r>
              <w:t>sons elsewhere</w:t>
            </w:r>
          </w:p>
        </w:tc>
        <w:tc>
          <w:tcPr>
            <w:tcW w:w="20" w:type="pct"/>
          </w:tcPr>
          <w:p w14:paraId="25897CEC" w14:textId="77777777" w:rsidR="006A262A" w:rsidRDefault="006A262A">
            <w:r>
              <w:t>0</w:t>
            </w:r>
          </w:p>
        </w:tc>
      </w:tr>
      <w:tr w:rsidR="006A262A" w14:paraId="137B06AD" w14:textId="77777777">
        <w:trPr>
          <w:cantSplit/>
        </w:trPr>
        <w:tc>
          <w:tcPr>
            <w:tcW w:w="20" w:type="pct"/>
          </w:tcPr>
          <w:p w14:paraId="1C7847D1" w14:textId="77777777" w:rsidR="006A262A" w:rsidRDefault="006A262A">
            <w:r>
              <w:t>v205</w:t>
            </w:r>
          </w:p>
        </w:tc>
        <w:tc>
          <w:tcPr>
            <w:tcW w:w="60" w:type="pct"/>
          </w:tcPr>
          <w:p w14:paraId="4D67DB6A" w14:textId="77777777" w:rsidR="006A262A" w:rsidRDefault="006A262A">
            <w:r>
              <w:t>daughters elsewhere</w:t>
            </w:r>
          </w:p>
        </w:tc>
        <w:tc>
          <w:tcPr>
            <w:tcW w:w="20" w:type="pct"/>
          </w:tcPr>
          <w:p w14:paraId="24595E15" w14:textId="77777777" w:rsidR="006A262A" w:rsidRDefault="006A262A">
            <w:r>
              <w:t>0</w:t>
            </w:r>
          </w:p>
        </w:tc>
      </w:tr>
      <w:tr w:rsidR="006A262A" w14:paraId="1ABD28C1" w14:textId="77777777">
        <w:trPr>
          <w:cantSplit/>
        </w:trPr>
        <w:tc>
          <w:tcPr>
            <w:tcW w:w="20" w:type="pct"/>
          </w:tcPr>
          <w:p w14:paraId="71BBD36A" w14:textId="77777777" w:rsidR="006A262A" w:rsidRDefault="006A262A">
            <w:r>
              <w:t>v206</w:t>
            </w:r>
          </w:p>
        </w:tc>
        <w:tc>
          <w:tcPr>
            <w:tcW w:w="60" w:type="pct"/>
          </w:tcPr>
          <w:p w14:paraId="4DAA8F08" w14:textId="77777777" w:rsidR="006A262A" w:rsidRDefault="006A262A">
            <w:r>
              <w:t>sons who have died</w:t>
            </w:r>
          </w:p>
        </w:tc>
        <w:tc>
          <w:tcPr>
            <w:tcW w:w="20" w:type="pct"/>
          </w:tcPr>
          <w:p w14:paraId="233DF3C2" w14:textId="77777777" w:rsidR="006A262A" w:rsidRDefault="006A262A">
            <w:r>
              <w:t>0</w:t>
            </w:r>
          </w:p>
        </w:tc>
      </w:tr>
      <w:tr w:rsidR="006A262A" w14:paraId="187A2BCD" w14:textId="77777777">
        <w:trPr>
          <w:cantSplit/>
        </w:trPr>
        <w:tc>
          <w:tcPr>
            <w:tcW w:w="20" w:type="pct"/>
          </w:tcPr>
          <w:p w14:paraId="65D12E55" w14:textId="77777777" w:rsidR="006A262A" w:rsidRDefault="006A262A">
            <w:r>
              <w:t>v207</w:t>
            </w:r>
          </w:p>
        </w:tc>
        <w:tc>
          <w:tcPr>
            <w:tcW w:w="60" w:type="pct"/>
          </w:tcPr>
          <w:p w14:paraId="24EB51E4" w14:textId="77777777" w:rsidR="006A262A" w:rsidRDefault="006A262A">
            <w:r>
              <w:t>daughters who have died</w:t>
            </w:r>
          </w:p>
        </w:tc>
        <w:tc>
          <w:tcPr>
            <w:tcW w:w="20" w:type="pct"/>
          </w:tcPr>
          <w:p w14:paraId="72B15797" w14:textId="77777777" w:rsidR="006A262A" w:rsidRDefault="006A262A">
            <w:r>
              <w:t>0</w:t>
            </w:r>
          </w:p>
        </w:tc>
      </w:tr>
      <w:tr w:rsidR="006A262A" w14:paraId="23EB715B" w14:textId="77777777">
        <w:trPr>
          <w:cantSplit/>
        </w:trPr>
        <w:tc>
          <w:tcPr>
            <w:tcW w:w="20" w:type="pct"/>
          </w:tcPr>
          <w:p w14:paraId="21EF1956" w14:textId="77777777" w:rsidR="006A262A" w:rsidRDefault="006A262A">
            <w:r>
              <w:t>v208</w:t>
            </w:r>
          </w:p>
        </w:tc>
        <w:tc>
          <w:tcPr>
            <w:tcW w:w="60" w:type="pct"/>
          </w:tcPr>
          <w:p w14:paraId="6CABC51E" w14:textId="77777777" w:rsidR="006A262A" w:rsidRDefault="006A262A">
            <w:r>
              <w:t>births in last five years</w:t>
            </w:r>
          </w:p>
        </w:tc>
        <w:tc>
          <w:tcPr>
            <w:tcW w:w="20" w:type="pct"/>
          </w:tcPr>
          <w:p w14:paraId="14B5F7AD" w14:textId="77777777" w:rsidR="006A262A" w:rsidRDefault="006A262A">
            <w:r>
              <w:t>1</w:t>
            </w:r>
          </w:p>
        </w:tc>
      </w:tr>
      <w:tr w:rsidR="006A262A" w14:paraId="1DCF98F2" w14:textId="77777777">
        <w:trPr>
          <w:cantSplit/>
        </w:trPr>
        <w:tc>
          <w:tcPr>
            <w:tcW w:w="20" w:type="pct"/>
          </w:tcPr>
          <w:p w14:paraId="1A686ACE" w14:textId="77777777" w:rsidR="006A262A" w:rsidRDefault="006A262A">
            <w:r>
              <w:t>v209</w:t>
            </w:r>
          </w:p>
        </w:tc>
        <w:tc>
          <w:tcPr>
            <w:tcW w:w="60" w:type="pct"/>
          </w:tcPr>
          <w:p w14:paraId="32D623E6" w14:textId="77777777" w:rsidR="006A262A" w:rsidRDefault="006A262A">
            <w:r>
              <w:t>births in past year</w:t>
            </w:r>
          </w:p>
        </w:tc>
        <w:tc>
          <w:tcPr>
            <w:tcW w:w="20" w:type="pct"/>
          </w:tcPr>
          <w:p w14:paraId="5C2BF7D5" w14:textId="77777777" w:rsidR="006A262A" w:rsidRDefault="006A262A">
            <w:r>
              <w:t>no births</w:t>
            </w:r>
          </w:p>
        </w:tc>
      </w:tr>
      <w:tr w:rsidR="006A262A" w14:paraId="61A8242F" w14:textId="77777777">
        <w:trPr>
          <w:cantSplit/>
        </w:trPr>
        <w:tc>
          <w:tcPr>
            <w:tcW w:w="20" w:type="pct"/>
          </w:tcPr>
          <w:p w14:paraId="402B4B57" w14:textId="77777777" w:rsidR="006A262A" w:rsidRDefault="006A262A">
            <w:r>
              <w:t>v210</w:t>
            </w:r>
          </w:p>
        </w:tc>
        <w:tc>
          <w:tcPr>
            <w:tcW w:w="60" w:type="pct"/>
          </w:tcPr>
          <w:p w14:paraId="57F610C3" w14:textId="77777777" w:rsidR="006A262A" w:rsidRDefault="006A262A">
            <w:r>
              <w:t>births in month of interview</w:t>
            </w:r>
          </w:p>
        </w:tc>
        <w:tc>
          <w:tcPr>
            <w:tcW w:w="20" w:type="pct"/>
          </w:tcPr>
          <w:p w14:paraId="15EDDF9C" w14:textId="77777777" w:rsidR="006A262A" w:rsidRDefault="006A262A">
            <w:r>
              <w:t>0</w:t>
            </w:r>
          </w:p>
        </w:tc>
      </w:tr>
      <w:tr w:rsidR="006A262A" w14:paraId="04F1E0EE" w14:textId="77777777">
        <w:trPr>
          <w:cantSplit/>
        </w:trPr>
        <w:tc>
          <w:tcPr>
            <w:tcW w:w="20" w:type="pct"/>
          </w:tcPr>
          <w:p w14:paraId="0A8107FA" w14:textId="77777777" w:rsidR="006A262A" w:rsidRDefault="006A262A">
            <w:r>
              <w:t>v211</w:t>
            </w:r>
          </w:p>
        </w:tc>
        <w:tc>
          <w:tcPr>
            <w:tcW w:w="60" w:type="pct"/>
          </w:tcPr>
          <w:p w14:paraId="131BC0B0" w14:textId="77777777" w:rsidR="006A262A" w:rsidRDefault="006A262A">
            <w:r>
              <w:t>date of first birth (</w:t>
            </w:r>
            <w:proofErr w:type="spellStart"/>
            <w:r>
              <w:t>cmc</w:t>
            </w:r>
            <w:proofErr w:type="spellEnd"/>
            <w:r>
              <w:t>)</w:t>
            </w:r>
          </w:p>
        </w:tc>
        <w:tc>
          <w:tcPr>
            <w:tcW w:w="20" w:type="pct"/>
          </w:tcPr>
          <w:p w14:paraId="2ABBE2A0" w14:textId="77777777" w:rsidR="006A262A" w:rsidRDefault="006A262A">
            <w:r>
              <w:t>1276</w:t>
            </w:r>
          </w:p>
        </w:tc>
      </w:tr>
      <w:tr w:rsidR="006A262A" w14:paraId="61A39425" w14:textId="77777777">
        <w:trPr>
          <w:cantSplit/>
        </w:trPr>
        <w:tc>
          <w:tcPr>
            <w:tcW w:w="20" w:type="pct"/>
          </w:tcPr>
          <w:p w14:paraId="4E4EC4E8" w14:textId="77777777" w:rsidR="006A262A" w:rsidRDefault="006A262A">
            <w:r>
              <w:t>v212</w:t>
            </w:r>
          </w:p>
        </w:tc>
        <w:tc>
          <w:tcPr>
            <w:tcW w:w="60" w:type="pct"/>
          </w:tcPr>
          <w:p w14:paraId="3EE4C5D5" w14:textId="77777777" w:rsidR="006A262A" w:rsidRDefault="006A262A">
            <w:r>
              <w:t>age of respondent at 1st birth</w:t>
            </w:r>
          </w:p>
        </w:tc>
        <w:tc>
          <w:tcPr>
            <w:tcW w:w="20" w:type="pct"/>
          </w:tcPr>
          <w:p w14:paraId="69865624" w14:textId="77777777" w:rsidR="006A262A" w:rsidRDefault="006A262A">
            <w:r>
              <w:t>25</w:t>
            </w:r>
          </w:p>
        </w:tc>
      </w:tr>
      <w:tr w:rsidR="006A262A" w14:paraId="3FB4A3F1" w14:textId="77777777">
        <w:trPr>
          <w:cantSplit/>
        </w:trPr>
        <w:tc>
          <w:tcPr>
            <w:tcW w:w="20" w:type="pct"/>
          </w:tcPr>
          <w:p w14:paraId="5B772CF3" w14:textId="77777777" w:rsidR="006A262A" w:rsidRDefault="006A262A">
            <w:r>
              <w:t>v213</w:t>
            </w:r>
          </w:p>
        </w:tc>
        <w:tc>
          <w:tcPr>
            <w:tcW w:w="60" w:type="pct"/>
          </w:tcPr>
          <w:p w14:paraId="06045A7F" w14:textId="77777777" w:rsidR="006A262A" w:rsidRDefault="006A262A">
            <w:r>
              <w:t>currently pregnant</w:t>
            </w:r>
          </w:p>
        </w:tc>
        <w:tc>
          <w:tcPr>
            <w:tcW w:w="20" w:type="pct"/>
          </w:tcPr>
          <w:p w14:paraId="7010630C" w14:textId="77777777" w:rsidR="006A262A" w:rsidRDefault="006A262A">
            <w:r>
              <w:t>no or unsure</w:t>
            </w:r>
          </w:p>
        </w:tc>
      </w:tr>
      <w:tr w:rsidR="006A262A" w14:paraId="2DC031C0" w14:textId="77777777">
        <w:trPr>
          <w:cantSplit/>
        </w:trPr>
        <w:tc>
          <w:tcPr>
            <w:tcW w:w="20" w:type="pct"/>
          </w:tcPr>
          <w:p w14:paraId="100233A3" w14:textId="77777777" w:rsidR="006A262A" w:rsidRDefault="006A262A">
            <w:r>
              <w:t>v215</w:t>
            </w:r>
          </w:p>
        </w:tc>
        <w:tc>
          <w:tcPr>
            <w:tcW w:w="60" w:type="pct"/>
          </w:tcPr>
          <w:p w14:paraId="3F83BAF3" w14:textId="77777777" w:rsidR="006A262A" w:rsidRDefault="006A262A">
            <w:r>
              <w:t>time since last menstrual period</w:t>
            </w:r>
          </w:p>
        </w:tc>
        <w:tc>
          <w:tcPr>
            <w:tcW w:w="20" w:type="pct"/>
          </w:tcPr>
          <w:p w14:paraId="3BA7C1BD" w14:textId="77777777" w:rsidR="006A262A" w:rsidRDefault="006A262A">
            <w:r>
              <w:t>105</w:t>
            </w:r>
          </w:p>
        </w:tc>
      </w:tr>
      <w:tr w:rsidR="006A262A" w14:paraId="12B8203B" w14:textId="77777777">
        <w:trPr>
          <w:cantSplit/>
        </w:trPr>
        <w:tc>
          <w:tcPr>
            <w:tcW w:w="20" w:type="pct"/>
          </w:tcPr>
          <w:p w14:paraId="41414E2B" w14:textId="77777777" w:rsidR="006A262A" w:rsidRDefault="006A262A">
            <w:r>
              <w:t>v216</w:t>
            </w:r>
          </w:p>
        </w:tc>
        <w:tc>
          <w:tcPr>
            <w:tcW w:w="60" w:type="pct"/>
          </w:tcPr>
          <w:p w14:paraId="0160A30A" w14:textId="77777777" w:rsidR="006A262A" w:rsidRDefault="006A262A">
            <w:r>
              <w:t>menstruated in last six weeks</w:t>
            </w:r>
          </w:p>
        </w:tc>
        <w:tc>
          <w:tcPr>
            <w:tcW w:w="20" w:type="pct"/>
          </w:tcPr>
          <w:p w14:paraId="735B5AD2" w14:textId="77777777" w:rsidR="006A262A" w:rsidRDefault="006A262A">
            <w:r>
              <w:t>yes</w:t>
            </w:r>
          </w:p>
        </w:tc>
      </w:tr>
      <w:tr w:rsidR="006A262A" w14:paraId="505CAF3D" w14:textId="77777777">
        <w:trPr>
          <w:cantSplit/>
        </w:trPr>
        <w:tc>
          <w:tcPr>
            <w:tcW w:w="20" w:type="pct"/>
          </w:tcPr>
          <w:p w14:paraId="3CB932B4" w14:textId="77777777" w:rsidR="006A262A" w:rsidRDefault="006A262A">
            <w:r>
              <w:t>v217</w:t>
            </w:r>
          </w:p>
        </w:tc>
        <w:tc>
          <w:tcPr>
            <w:tcW w:w="60" w:type="pct"/>
          </w:tcPr>
          <w:p w14:paraId="27DAF0DE" w14:textId="77777777" w:rsidR="006A262A" w:rsidRDefault="006A262A">
            <w:r>
              <w:t>knowledge of ovulatory cycle</w:t>
            </w:r>
          </w:p>
        </w:tc>
        <w:tc>
          <w:tcPr>
            <w:tcW w:w="20" w:type="pct"/>
          </w:tcPr>
          <w:p w14:paraId="15574772" w14:textId="77777777" w:rsidR="006A262A" w:rsidRDefault="006A262A">
            <w:r>
              <w:t>don't know</w:t>
            </w:r>
          </w:p>
        </w:tc>
      </w:tr>
      <w:tr w:rsidR="006A262A" w14:paraId="3D3CD986" w14:textId="77777777">
        <w:trPr>
          <w:cantSplit/>
        </w:trPr>
        <w:tc>
          <w:tcPr>
            <w:tcW w:w="20" w:type="pct"/>
          </w:tcPr>
          <w:p w14:paraId="0EBB944D" w14:textId="77777777" w:rsidR="006A262A" w:rsidRDefault="006A262A">
            <w:r>
              <w:t>v218</w:t>
            </w:r>
          </w:p>
        </w:tc>
        <w:tc>
          <w:tcPr>
            <w:tcW w:w="60" w:type="pct"/>
          </w:tcPr>
          <w:p w14:paraId="4D34F8FB" w14:textId="77777777" w:rsidR="006A262A" w:rsidRDefault="006A262A">
            <w:r>
              <w:t>number of living children</w:t>
            </w:r>
          </w:p>
        </w:tc>
        <w:tc>
          <w:tcPr>
            <w:tcW w:w="20" w:type="pct"/>
          </w:tcPr>
          <w:p w14:paraId="04409911" w14:textId="77777777" w:rsidR="006A262A" w:rsidRDefault="006A262A">
            <w:r>
              <w:t>2</w:t>
            </w:r>
          </w:p>
        </w:tc>
      </w:tr>
      <w:tr w:rsidR="006A262A" w14:paraId="57C3CB05" w14:textId="77777777">
        <w:trPr>
          <w:cantSplit/>
        </w:trPr>
        <w:tc>
          <w:tcPr>
            <w:tcW w:w="20" w:type="pct"/>
          </w:tcPr>
          <w:p w14:paraId="6271B3EF" w14:textId="77777777" w:rsidR="006A262A" w:rsidRDefault="006A262A">
            <w:r>
              <w:t>v219</w:t>
            </w:r>
          </w:p>
        </w:tc>
        <w:tc>
          <w:tcPr>
            <w:tcW w:w="60" w:type="pct"/>
          </w:tcPr>
          <w:p w14:paraId="3F10B1E3" w14:textId="77777777" w:rsidR="006A262A" w:rsidRDefault="006A262A">
            <w:r>
              <w:t>living children + current pregnancy</w:t>
            </w:r>
          </w:p>
        </w:tc>
        <w:tc>
          <w:tcPr>
            <w:tcW w:w="20" w:type="pct"/>
          </w:tcPr>
          <w:p w14:paraId="7E85380A" w14:textId="77777777" w:rsidR="006A262A" w:rsidRDefault="006A262A">
            <w:r>
              <w:t>2</w:t>
            </w:r>
          </w:p>
        </w:tc>
      </w:tr>
      <w:tr w:rsidR="006A262A" w14:paraId="1B5EC250" w14:textId="77777777">
        <w:trPr>
          <w:cantSplit/>
        </w:trPr>
        <w:tc>
          <w:tcPr>
            <w:tcW w:w="20" w:type="pct"/>
          </w:tcPr>
          <w:p w14:paraId="0D507488" w14:textId="77777777" w:rsidR="006A262A" w:rsidRDefault="006A262A">
            <w:r>
              <w:t>v220</w:t>
            </w:r>
          </w:p>
        </w:tc>
        <w:tc>
          <w:tcPr>
            <w:tcW w:w="60" w:type="pct"/>
          </w:tcPr>
          <w:p w14:paraId="62934698" w14:textId="77777777" w:rsidR="006A262A" w:rsidRDefault="006A262A">
            <w:r>
              <w:t>living children + current pregnancy (grouped)</w:t>
            </w:r>
          </w:p>
        </w:tc>
        <w:tc>
          <w:tcPr>
            <w:tcW w:w="20" w:type="pct"/>
          </w:tcPr>
          <w:p w14:paraId="4708101B" w14:textId="77777777" w:rsidR="006A262A" w:rsidRDefault="006A262A">
            <w:r>
              <w:t>2</w:t>
            </w:r>
          </w:p>
        </w:tc>
      </w:tr>
      <w:tr w:rsidR="006A262A" w14:paraId="0BAA9296" w14:textId="77777777">
        <w:trPr>
          <w:cantSplit/>
        </w:trPr>
        <w:tc>
          <w:tcPr>
            <w:tcW w:w="20" w:type="pct"/>
          </w:tcPr>
          <w:p w14:paraId="1D513D1F" w14:textId="77777777" w:rsidR="006A262A" w:rsidRDefault="006A262A">
            <w:r>
              <w:t>v221</w:t>
            </w:r>
          </w:p>
        </w:tc>
        <w:tc>
          <w:tcPr>
            <w:tcW w:w="60" w:type="pct"/>
          </w:tcPr>
          <w:p w14:paraId="50A2A1BB" w14:textId="77777777" w:rsidR="006A262A" w:rsidRDefault="006A262A">
            <w:r>
              <w:t>marriage to first birth interval (months)</w:t>
            </w:r>
          </w:p>
        </w:tc>
        <w:tc>
          <w:tcPr>
            <w:tcW w:w="20" w:type="pct"/>
          </w:tcPr>
          <w:p w14:paraId="0A236A1D" w14:textId="77777777" w:rsidR="006A262A" w:rsidRDefault="006A262A">
            <w:r>
              <w:t>90</w:t>
            </w:r>
          </w:p>
        </w:tc>
      </w:tr>
      <w:tr w:rsidR="006A262A" w14:paraId="63E8C5A7" w14:textId="77777777">
        <w:trPr>
          <w:cantSplit/>
        </w:trPr>
        <w:tc>
          <w:tcPr>
            <w:tcW w:w="20" w:type="pct"/>
          </w:tcPr>
          <w:p w14:paraId="29C632E0" w14:textId="77777777" w:rsidR="006A262A" w:rsidRDefault="006A262A">
            <w:r>
              <w:t>v222</w:t>
            </w:r>
          </w:p>
        </w:tc>
        <w:tc>
          <w:tcPr>
            <w:tcW w:w="60" w:type="pct"/>
          </w:tcPr>
          <w:p w14:paraId="339A7F90" w14:textId="77777777" w:rsidR="006A262A" w:rsidRDefault="006A262A">
            <w:r>
              <w:t>last birth to interview (months)</w:t>
            </w:r>
          </w:p>
        </w:tc>
        <w:tc>
          <w:tcPr>
            <w:tcW w:w="20" w:type="pct"/>
          </w:tcPr>
          <w:p w14:paraId="491C7607" w14:textId="77777777" w:rsidR="006A262A" w:rsidRDefault="006A262A">
            <w:r>
              <w:t>36</w:t>
            </w:r>
          </w:p>
        </w:tc>
      </w:tr>
      <w:tr w:rsidR="006A262A" w14:paraId="36541DB9" w14:textId="77777777">
        <w:trPr>
          <w:cantSplit/>
        </w:trPr>
        <w:tc>
          <w:tcPr>
            <w:tcW w:w="20" w:type="pct"/>
          </w:tcPr>
          <w:p w14:paraId="73F39312" w14:textId="77777777" w:rsidR="006A262A" w:rsidRDefault="006A262A">
            <w:r>
              <w:t>v224</w:t>
            </w:r>
          </w:p>
        </w:tc>
        <w:tc>
          <w:tcPr>
            <w:tcW w:w="60" w:type="pct"/>
          </w:tcPr>
          <w:p w14:paraId="625E1FF5" w14:textId="77777777" w:rsidR="006A262A" w:rsidRDefault="006A262A">
            <w:r>
              <w:t>entries in birth history</w:t>
            </w:r>
          </w:p>
        </w:tc>
        <w:tc>
          <w:tcPr>
            <w:tcW w:w="20" w:type="pct"/>
          </w:tcPr>
          <w:p w14:paraId="4FFCF51C" w14:textId="77777777" w:rsidR="006A262A" w:rsidRDefault="006A262A">
            <w:r>
              <w:t>2</w:t>
            </w:r>
          </w:p>
        </w:tc>
      </w:tr>
      <w:tr w:rsidR="006A262A" w14:paraId="7C2ABE6E" w14:textId="77777777">
        <w:trPr>
          <w:cantSplit/>
        </w:trPr>
        <w:tc>
          <w:tcPr>
            <w:tcW w:w="20" w:type="pct"/>
          </w:tcPr>
          <w:p w14:paraId="540500EC" w14:textId="77777777" w:rsidR="006A262A" w:rsidRDefault="006A262A">
            <w:r>
              <w:t>v226</w:t>
            </w:r>
          </w:p>
        </w:tc>
        <w:tc>
          <w:tcPr>
            <w:tcW w:w="60" w:type="pct"/>
          </w:tcPr>
          <w:p w14:paraId="5F0138D8" w14:textId="77777777" w:rsidR="006A262A" w:rsidRDefault="006A262A">
            <w:r>
              <w:t>time since last period (comp) (months)</w:t>
            </w:r>
          </w:p>
        </w:tc>
        <w:tc>
          <w:tcPr>
            <w:tcW w:w="20" w:type="pct"/>
          </w:tcPr>
          <w:p w14:paraId="4CEEB1E0" w14:textId="77777777" w:rsidR="006A262A" w:rsidRDefault="006A262A">
            <w:r>
              <w:t>0</w:t>
            </w:r>
          </w:p>
        </w:tc>
      </w:tr>
      <w:tr w:rsidR="006A262A" w14:paraId="0E1F121F" w14:textId="77777777">
        <w:trPr>
          <w:cantSplit/>
        </w:trPr>
        <w:tc>
          <w:tcPr>
            <w:tcW w:w="20" w:type="pct"/>
          </w:tcPr>
          <w:p w14:paraId="0ED87CEC" w14:textId="77777777" w:rsidR="006A262A" w:rsidRDefault="006A262A">
            <w:r>
              <w:t>v227</w:t>
            </w:r>
          </w:p>
        </w:tc>
        <w:tc>
          <w:tcPr>
            <w:tcW w:w="60" w:type="pct"/>
          </w:tcPr>
          <w:p w14:paraId="223D200F" w14:textId="77777777" w:rsidR="006A262A" w:rsidRDefault="006A262A">
            <w:r>
              <w:t>flag for last period</w:t>
            </w:r>
          </w:p>
        </w:tc>
        <w:tc>
          <w:tcPr>
            <w:tcW w:w="20" w:type="pct"/>
          </w:tcPr>
          <w:p w14:paraId="1E03AD61" w14:textId="77777777" w:rsidR="006A262A" w:rsidRDefault="006A262A">
            <w:r>
              <w:t>no flag</w:t>
            </w:r>
          </w:p>
        </w:tc>
      </w:tr>
      <w:tr w:rsidR="006A262A" w14:paraId="25A94864" w14:textId="77777777">
        <w:trPr>
          <w:cantSplit/>
        </w:trPr>
        <w:tc>
          <w:tcPr>
            <w:tcW w:w="20" w:type="pct"/>
          </w:tcPr>
          <w:p w14:paraId="5906E55C" w14:textId="77777777" w:rsidR="006A262A" w:rsidRDefault="006A262A">
            <w:r>
              <w:t>v228</w:t>
            </w:r>
          </w:p>
        </w:tc>
        <w:tc>
          <w:tcPr>
            <w:tcW w:w="60" w:type="pct"/>
          </w:tcPr>
          <w:p w14:paraId="7899D9CD" w14:textId="77777777" w:rsidR="006A262A" w:rsidRDefault="006A262A">
            <w:r>
              <w:t>ever had a terminated pregnancy</w:t>
            </w:r>
          </w:p>
        </w:tc>
        <w:tc>
          <w:tcPr>
            <w:tcW w:w="20" w:type="pct"/>
          </w:tcPr>
          <w:p w14:paraId="41459671" w14:textId="77777777" w:rsidR="006A262A" w:rsidRDefault="006A262A">
            <w:r>
              <w:t>no</w:t>
            </w:r>
          </w:p>
        </w:tc>
      </w:tr>
      <w:tr w:rsidR="006A262A" w14:paraId="2E1DBE38" w14:textId="77777777">
        <w:trPr>
          <w:cantSplit/>
        </w:trPr>
        <w:tc>
          <w:tcPr>
            <w:tcW w:w="20" w:type="pct"/>
          </w:tcPr>
          <w:p w14:paraId="6A4AE7E9" w14:textId="77777777" w:rsidR="006A262A" w:rsidRDefault="006A262A">
            <w:r>
              <w:t>v235</w:t>
            </w:r>
          </w:p>
        </w:tc>
        <w:tc>
          <w:tcPr>
            <w:tcW w:w="60" w:type="pct"/>
          </w:tcPr>
          <w:p w14:paraId="56AFCFB4" w14:textId="77777777" w:rsidR="006A262A" w:rsidRDefault="006A262A">
            <w:r>
              <w:t>index last child prior to maternity-health (calendar)</w:t>
            </w:r>
          </w:p>
        </w:tc>
        <w:tc>
          <w:tcPr>
            <w:tcW w:w="20" w:type="pct"/>
          </w:tcPr>
          <w:p w14:paraId="31C0021C" w14:textId="77777777" w:rsidR="006A262A" w:rsidRDefault="006A262A">
            <w:r>
              <w:t>2</w:t>
            </w:r>
          </w:p>
        </w:tc>
      </w:tr>
      <w:tr w:rsidR="006A262A" w14:paraId="19D6ADC6" w14:textId="77777777">
        <w:trPr>
          <w:cantSplit/>
        </w:trPr>
        <w:tc>
          <w:tcPr>
            <w:tcW w:w="20" w:type="pct"/>
          </w:tcPr>
          <w:p w14:paraId="46174036" w14:textId="77777777" w:rsidR="006A262A" w:rsidRDefault="006A262A">
            <w:r>
              <w:t>v237</w:t>
            </w:r>
          </w:p>
        </w:tc>
        <w:tc>
          <w:tcPr>
            <w:tcW w:w="60" w:type="pct"/>
          </w:tcPr>
          <w:p w14:paraId="0507379B" w14:textId="77777777" w:rsidR="006A262A" w:rsidRDefault="006A262A">
            <w:r>
              <w:t>birth between last and interview</w:t>
            </w:r>
          </w:p>
        </w:tc>
        <w:tc>
          <w:tcPr>
            <w:tcW w:w="20" w:type="pct"/>
          </w:tcPr>
          <w:p w14:paraId="00ECDC93" w14:textId="77777777" w:rsidR="006A262A" w:rsidRDefault="006A262A">
            <w:r>
              <w:t>no</w:t>
            </w:r>
          </w:p>
        </w:tc>
      </w:tr>
      <w:tr w:rsidR="006A262A" w14:paraId="7B5E677C" w14:textId="77777777">
        <w:trPr>
          <w:cantSplit/>
        </w:trPr>
        <w:tc>
          <w:tcPr>
            <w:tcW w:w="20" w:type="pct"/>
          </w:tcPr>
          <w:p w14:paraId="5BD54B83" w14:textId="77777777" w:rsidR="006A262A" w:rsidRDefault="006A262A">
            <w:r>
              <w:t>v238</w:t>
            </w:r>
          </w:p>
        </w:tc>
        <w:tc>
          <w:tcPr>
            <w:tcW w:w="60" w:type="pct"/>
          </w:tcPr>
          <w:p w14:paraId="20BEC9FB" w14:textId="77777777" w:rsidR="006A262A" w:rsidRDefault="006A262A">
            <w:r>
              <w:t>births in last three years</w:t>
            </w:r>
          </w:p>
        </w:tc>
        <w:tc>
          <w:tcPr>
            <w:tcW w:w="20" w:type="pct"/>
          </w:tcPr>
          <w:p w14:paraId="525754D6" w14:textId="77777777" w:rsidR="006A262A" w:rsidRDefault="006A262A">
            <w:r>
              <w:t>0</w:t>
            </w:r>
          </w:p>
        </w:tc>
      </w:tr>
      <w:tr w:rsidR="006A262A" w14:paraId="1D273225" w14:textId="77777777">
        <w:trPr>
          <w:cantSplit/>
        </w:trPr>
        <w:tc>
          <w:tcPr>
            <w:tcW w:w="20" w:type="pct"/>
          </w:tcPr>
          <w:p w14:paraId="6FB506C4" w14:textId="77777777" w:rsidR="006A262A" w:rsidRDefault="006A262A">
            <w:r>
              <w:t>v312</w:t>
            </w:r>
          </w:p>
        </w:tc>
        <w:tc>
          <w:tcPr>
            <w:tcW w:w="60" w:type="pct"/>
          </w:tcPr>
          <w:p w14:paraId="0ED17DD3" w14:textId="77777777" w:rsidR="006A262A" w:rsidRDefault="006A262A">
            <w:r>
              <w:t>current contraceptive method</w:t>
            </w:r>
          </w:p>
        </w:tc>
        <w:tc>
          <w:tcPr>
            <w:tcW w:w="20" w:type="pct"/>
          </w:tcPr>
          <w:p w14:paraId="15D4BB6E" w14:textId="77777777" w:rsidR="006A262A" w:rsidRDefault="006A262A">
            <w:r>
              <w:t>not using</w:t>
            </w:r>
          </w:p>
        </w:tc>
      </w:tr>
      <w:tr w:rsidR="006A262A" w14:paraId="7FC07A2D" w14:textId="77777777">
        <w:trPr>
          <w:cantSplit/>
        </w:trPr>
        <w:tc>
          <w:tcPr>
            <w:tcW w:w="20" w:type="pct"/>
          </w:tcPr>
          <w:p w14:paraId="03BB7E5A" w14:textId="77777777" w:rsidR="006A262A" w:rsidRDefault="006A262A">
            <w:r>
              <w:lastRenderedPageBreak/>
              <w:t>v313</w:t>
            </w:r>
          </w:p>
        </w:tc>
        <w:tc>
          <w:tcPr>
            <w:tcW w:w="60" w:type="pct"/>
          </w:tcPr>
          <w:p w14:paraId="4AEAEC0E" w14:textId="77777777" w:rsidR="006A262A" w:rsidRDefault="006A262A">
            <w:r>
              <w:t>current use by method type</w:t>
            </w:r>
          </w:p>
        </w:tc>
        <w:tc>
          <w:tcPr>
            <w:tcW w:w="20" w:type="pct"/>
          </w:tcPr>
          <w:p w14:paraId="316EB91E" w14:textId="77777777" w:rsidR="006A262A" w:rsidRDefault="006A262A">
            <w:r>
              <w:t>no method</w:t>
            </w:r>
          </w:p>
        </w:tc>
      </w:tr>
      <w:tr w:rsidR="006A262A" w14:paraId="5FF9E794" w14:textId="77777777">
        <w:trPr>
          <w:cantSplit/>
        </w:trPr>
        <w:tc>
          <w:tcPr>
            <w:tcW w:w="20" w:type="pct"/>
          </w:tcPr>
          <w:p w14:paraId="161C1F17" w14:textId="77777777" w:rsidR="006A262A" w:rsidRDefault="006A262A">
            <w:r>
              <w:t>v361</w:t>
            </w:r>
          </w:p>
        </w:tc>
        <w:tc>
          <w:tcPr>
            <w:tcW w:w="60" w:type="pct"/>
          </w:tcPr>
          <w:p w14:paraId="4FE169E1" w14:textId="77777777" w:rsidR="006A262A" w:rsidRDefault="006A262A">
            <w:r>
              <w:t>pattern of use</w:t>
            </w:r>
          </w:p>
        </w:tc>
        <w:tc>
          <w:tcPr>
            <w:tcW w:w="20" w:type="pct"/>
          </w:tcPr>
          <w:p w14:paraId="15A7C33E" w14:textId="77777777" w:rsidR="006A262A" w:rsidRDefault="006A262A">
            <w:r>
              <w:t>never used</w:t>
            </w:r>
          </w:p>
        </w:tc>
      </w:tr>
      <w:tr w:rsidR="006A262A" w14:paraId="0BCED736" w14:textId="77777777">
        <w:trPr>
          <w:cantSplit/>
        </w:trPr>
        <w:tc>
          <w:tcPr>
            <w:tcW w:w="20" w:type="pct"/>
          </w:tcPr>
          <w:p w14:paraId="1136129A" w14:textId="77777777" w:rsidR="006A262A" w:rsidRDefault="006A262A">
            <w:r>
              <w:t>v362</w:t>
            </w:r>
          </w:p>
        </w:tc>
        <w:tc>
          <w:tcPr>
            <w:tcW w:w="60" w:type="pct"/>
          </w:tcPr>
          <w:p w14:paraId="62745EC2" w14:textId="77777777" w:rsidR="006A262A" w:rsidRDefault="006A262A">
            <w:r>
              <w:t>intention to use</w:t>
            </w:r>
          </w:p>
        </w:tc>
        <w:tc>
          <w:tcPr>
            <w:tcW w:w="20" w:type="pct"/>
          </w:tcPr>
          <w:p w14:paraId="256416E3" w14:textId="77777777" w:rsidR="006A262A" w:rsidRDefault="006A262A">
            <w:r>
              <w:t>does not intend</w:t>
            </w:r>
          </w:p>
        </w:tc>
      </w:tr>
      <w:tr w:rsidR="006A262A" w14:paraId="3CE05749" w14:textId="77777777">
        <w:trPr>
          <w:cantSplit/>
        </w:trPr>
        <w:tc>
          <w:tcPr>
            <w:tcW w:w="20" w:type="pct"/>
          </w:tcPr>
          <w:p w14:paraId="1922F6CE" w14:textId="77777777" w:rsidR="006A262A" w:rsidRDefault="006A262A">
            <w:r>
              <w:t>v364</w:t>
            </w:r>
          </w:p>
        </w:tc>
        <w:tc>
          <w:tcPr>
            <w:tcW w:w="60" w:type="pct"/>
          </w:tcPr>
          <w:p w14:paraId="6D62FB8C" w14:textId="77777777" w:rsidR="006A262A" w:rsidRDefault="006A262A">
            <w:r>
              <w:t>contraceptive use and intention</w:t>
            </w:r>
          </w:p>
        </w:tc>
        <w:tc>
          <w:tcPr>
            <w:tcW w:w="20" w:type="pct"/>
          </w:tcPr>
          <w:p w14:paraId="09592B57" w14:textId="77777777" w:rsidR="006A262A" w:rsidRDefault="006A262A">
            <w:r>
              <w:t>does not intend to use</w:t>
            </w:r>
          </w:p>
        </w:tc>
      </w:tr>
      <w:tr w:rsidR="006A262A" w14:paraId="75761739" w14:textId="77777777">
        <w:trPr>
          <w:cantSplit/>
        </w:trPr>
        <w:tc>
          <w:tcPr>
            <w:tcW w:w="20" w:type="pct"/>
          </w:tcPr>
          <w:p w14:paraId="05816B95" w14:textId="77777777" w:rsidR="006A262A" w:rsidRDefault="006A262A">
            <w:r>
              <w:t>v367</w:t>
            </w:r>
          </w:p>
        </w:tc>
        <w:tc>
          <w:tcPr>
            <w:tcW w:w="60" w:type="pct"/>
          </w:tcPr>
          <w:p w14:paraId="5108E15C" w14:textId="77777777" w:rsidR="006A262A" w:rsidRDefault="006A262A">
            <w:r>
              <w:t>wanted last child</w:t>
            </w:r>
          </w:p>
        </w:tc>
        <w:tc>
          <w:tcPr>
            <w:tcW w:w="20" w:type="pct"/>
          </w:tcPr>
          <w:p w14:paraId="5CBA6308" w14:textId="77777777" w:rsidR="006A262A" w:rsidRDefault="006A262A">
            <w:r>
              <w:t>wanted then</w:t>
            </w:r>
          </w:p>
        </w:tc>
      </w:tr>
      <w:tr w:rsidR="006A262A" w14:paraId="5876C65A" w14:textId="77777777">
        <w:trPr>
          <w:cantSplit/>
        </w:trPr>
        <w:tc>
          <w:tcPr>
            <w:tcW w:w="20" w:type="pct"/>
          </w:tcPr>
          <w:p w14:paraId="4E65E66F" w14:textId="77777777" w:rsidR="006A262A" w:rsidRDefault="006A262A">
            <w:r>
              <w:t>v384a</w:t>
            </w:r>
          </w:p>
        </w:tc>
        <w:tc>
          <w:tcPr>
            <w:tcW w:w="60" w:type="pct"/>
          </w:tcPr>
          <w:p w14:paraId="36460C90" w14:textId="77777777" w:rsidR="006A262A" w:rsidRDefault="006A262A">
            <w:r>
              <w:t>heard family planning on radio last few months</w:t>
            </w:r>
          </w:p>
        </w:tc>
        <w:tc>
          <w:tcPr>
            <w:tcW w:w="20" w:type="pct"/>
          </w:tcPr>
          <w:p w14:paraId="385CBACB" w14:textId="77777777" w:rsidR="006A262A" w:rsidRDefault="006A262A">
            <w:r>
              <w:t>yes</w:t>
            </w:r>
          </w:p>
        </w:tc>
      </w:tr>
      <w:tr w:rsidR="006A262A" w14:paraId="03562B4B" w14:textId="77777777">
        <w:trPr>
          <w:cantSplit/>
        </w:trPr>
        <w:tc>
          <w:tcPr>
            <w:tcW w:w="20" w:type="pct"/>
          </w:tcPr>
          <w:p w14:paraId="5FA444E8" w14:textId="77777777" w:rsidR="006A262A" w:rsidRDefault="006A262A">
            <w:r>
              <w:t>v384b</w:t>
            </w:r>
          </w:p>
        </w:tc>
        <w:tc>
          <w:tcPr>
            <w:tcW w:w="60" w:type="pct"/>
          </w:tcPr>
          <w:p w14:paraId="3BF46CCC" w14:textId="77777777" w:rsidR="006A262A" w:rsidRDefault="006A262A">
            <w:r>
              <w:t>heard family planning on tv last few months</w:t>
            </w:r>
          </w:p>
        </w:tc>
        <w:tc>
          <w:tcPr>
            <w:tcW w:w="20" w:type="pct"/>
          </w:tcPr>
          <w:p w14:paraId="2AFE92E5" w14:textId="77777777" w:rsidR="006A262A" w:rsidRDefault="006A262A">
            <w:r>
              <w:t>no</w:t>
            </w:r>
          </w:p>
        </w:tc>
      </w:tr>
      <w:tr w:rsidR="006A262A" w14:paraId="105E7443" w14:textId="77777777">
        <w:trPr>
          <w:cantSplit/>
        </w:trPr>
        <w:tc>
          <w:tcPr>
            <w:tcW w:w="20" w:type="pct"/>
          </w:tcPr>
          <w:p w14:paraId="1BC79665" w14:textId="77777777" w:rsidR="006A262A" w:rsidRDefault="006A262A">
            <w:r>
              <w:t>v384c</w:t>
            </w:r>
          </w:p>
        </w:tc>
        <w:tc>
          <w:tcPr>
            <w:tcW w:w="60" w:type="pct"/>
          </w:tcPr>
          <w:p w14:paraId="52E1525E" w14:textId="77777777" w:rsidR="006A262A" w:rsidRDefault="006A262A">
            <w:r>
              <w:t>heard family planning in newspaper/magazine last few months</w:t>
            </w:r>
          </w:p>
        </w:tc>
        <w:tc>
          <w:tcPr>
            <w:tcW w:w="20" w:type="pct"/>
          </w:tcPr>
          <w:p w14:paraId="2921CA66" w14:textId="77777777" w:rsidR="006A262A" w:rsidRDefault="006A262A">
            <w:r>
              <w:t>no</w:t>
            </w:r>
          </w:p>
        </w:tc>
      </w:tr>
      <w:tr w:rsidR="006A262A" w14:paraId="4C9C2CE3" w14:textId="77777777">
        <w:trPr>
          <w:cantSplit/>
        </w:trPr>
        <w:tc>
          <w:tcPr>
            <w:tcW w:w="20" w:type="pct"/>
          </w:tcPr>
          <w:p w14:paraId="129EF394" w14:textId="77777777" w:rsidR="006A262A" w:rsidRDefault="006A262A">
            <w:r>
              <w:t>v393</w:t>
            </w:r>
          </w:p>
        </w:tc>
        <w:tc>
          <w:tcPr>
            <w:tcW w:w="60" w:type="pct"/>
          </w:tcPr>
          <w:p w14:paraId="76F321F2" w14:textId="77777777" w:rsidR="006A262A" w:rsidRDefault="006A262A">
            <w:r>
              <w:t>visited by family planning worker last 12 months</w:t>
            </w:r>
          </w:p>
        </w:tc>
        <w:tc>
          <w:tcPr>
            <w:tcW w:w="20" w:type="pct"/>
          </w:tcPr>
          <w:p w14:paraId="686A2F0E" w14:textId="77777777" w:rsidR="006A262A" w:rsidRDefault="006A262A">
            <w:r>
              <w:t>yes</w:t>
            </w:r>
          </w:p>
        </w:tc>
      </w:tr>
      <w:tr w:rsidR="006A262A" w14:paraId="54ECF810" w14:textId="77777777">
        <w:trPr>
          <w:cantSplit/>
        </w:trPr>
        <w:tc>
          <w:tcPr>
            <w:tcW w:w="20" w:type="pct"/>
          </w:tcPr>
          <w:p w14:paraId="1E72E386" w14:textId="77777777" w:rsidR="006A262A" w:rsidRDefault="006A262A">
            <w:r>
              <w:t>v394</w:t>
            </w:r>
          </w:p>
        </w:tc>
        <w:tc>
          <w:tcPr>
            <w:tcW w:w="60" w:type="pct"/>
          </w:tcPr>
          <w:p w14:paraId="388F441A" w14:textId="77777777" w:rsidR="006A262A" w:rsidRDefault="006A262A">
            <w:r>
              <w:t>visited health facility last 12 months</w:t>
            </w:r>
          </w:p>
        </w:tc>
        <w:tc>
          <w:tcPr>
            <w:tcW w:w="20" w:type="pct"/>
          </w:tcPr>
          <w:p w14:paraId="6B346AAA" w14:textId="77777777" w:rsidR="006A262A" w:rsidRDefault="006A262A">
            <w:r>
              <w:t>yes</w:t>
            </w:r>
          </w:p>
        </w:tc>
      </w:tr>
      <w:tr w:rsidR="006A262A" w14:paraId="038E8D8E" w14:textId="77777777">
        <w:trPr>
          <w:cantSplit/>
        </w:trPr>
        <w:tc>
          <w:tcPr>
            <w:tcW w:w="20" w:type="pct"/>
          </w:tcPr>
          <w:p w14:paraId="21F564D7" w14:textId="77777777" w:rsidR="006A262A" w:rsidRDefault="006A262A">
            <w:r>
              <w:t>v395</w:t>
            </w:r>
          </w:p>
        </w:tc>
        <w:tc>
          <w:tcPr>
            <w:tcW w:w="60" w:type="pct"/>
          </w:tcPr>
          <w:p w14:paraId="5E2A5C94" w14:textId="77777777" w:rsidR="006A262A" w:rsidRDefault="006A262A">
            <w:r>
              <w:t>at health facility, told of family planning</w:t>
            </w:r>
          </w:p>
        </w:tc>
        <w:tc>
          <w:tcPr>
            <w:tcW w:w="20" w:type="pct"/>
          </w:tcPr>
          <w:p w14:paraId="1A2E76C1" w14:textId="77777777" w:rsidR="006A262A" w:rsidRDefault="006A262A">
            <w:r>
              <w:t>yes</w:t>
            </w:r>
          </w:p>
        </w:tc>
      </w:tr>
      <w:tr w:rsidR="006A262A" w14:paraId="0663C993" w14:textId="77777777">
        <w:trPr>
          <w:cantSplit/>
        </w:trPr>
        <w:tc>
          <w:tcPr>
            <w:tcW w:w="20" w:type="pct"/>
          </w:tcPr>
          <w:p w14:paraId="0ED91FFC" w14:textId="77777777" w:rsidR="006A262A" w:rsidRDefault="006A262A">
            <w:r>
              <w:t>v3a00a</w:t>
            </w:r>
          </w:p>
        </w:tc>
        <w:tc>
          <w:tcPr>
            <w:tcW w:w="60" w:type="pct"/>
          </w:tcPr>
          <w:p w14:paraId="3AACBE25" w14:textId="77777777" w:rsidR="006A262A" w:rsidRDefault="006A262A">
            <w:r>
              <w:t>source of family planning for non-users: government hospital</w:t>
            </w:r>
          </w:p>
        </w:tc>
        <w:tc>
          <w:tcPr>
            <w:tcW w:w="20" w:type="pct"/>
          </w:tcPr>
          <w:p w14:paraId="100762BE" w14:textId="77777777" w:rsidR="006A262A" w:rsidRDefault="006A262A">
            <w:r>
              <w:t>no</w:t>
            </w:r>
          </w:p>
        </w:tc>
      </w:tr>
      <w:tr w:rsidR="006A262A" w14:paraId="1C695B54" w14:textId="77777777">
        <w:trPr>
          <w:cantSplit/>
        </w:trPr>
        <w:tc>
          <w:tcPr>
            <w:tcW w:w="20" w:type="pct"/>
          </w:tcPr>
          <w:p w14:paraId="3D38C8DF" w14:textId="77777777" w:rsidR="006A262A" w:rsidRDefault="006A262A">
            <w:r>
              <w:t>v3a00b</w:t>
            </w:r>
          </w:p>
        </w:tc>
        <w:tc>
          <w:tcPr>
            <w:tcW w:w="60" w:type="pct"/>
          </w:tcPr>
          <w:p w14:paraId="467EDCE4" w14:textId="77777777" w:rsidR="006A262A" w:rsidRDefault="006A262A">
            <w:r>
              <w:t>source of family planning for non-users: government health center</w:t>
            </w:r>
          </w:p>
        </w:tc>
        <w:tc>
          <w:tcPr>
            <w:tcW w:w="20" w:type="pct"/>
          </w:tcPr>
          <w:p w14:paraId="0BECF46B" w14:textId="77777777" w:rsidR="006A262A" w:rsidRDefault="006A262A">
            <w:r>
              <w:t>no</w:t>
            </w:r>
          </w:p>
        </w:tc>
      </w:tr>
      <w:tr w:rsidR="006A262A" w14:paraId="0BA768A4" w14:textId="77777777">
        <w:trPr>
          <w:cantSplit/>
        </w:trPr>
        <w:tc>
          <w:tcPr>
            <w:tcW w:w="20" w:type="pct"/>
          </w:tcPr>
          <w:p w14:paraId="10E170AC" w14:textId="77777777" w:rsidR="006A262A" w:rsidRDefault="006A262A">
            <w:r>
              <w:t>v3a00c</w:t>
            </w:r>
          </w:p>
        </w:tc>
        <w:tc>
          <w:tcPr>
            <w:tcW w:w="60" w:type="pct"/>
          </w:tcPr>
          <w:p w14:paraId="33AC3114" w14:textId="77777777" w:rsidR="006A262A" w:rsidRDefault="006A262A">
            <w:r>
              <w:t>source of family planning for non-users: family planning clinic</w:t>
            </w:r>
          </w:p>
        </w:tc>
        <w:tc>
          <w:tcPr>
            <w:tcW w:w="20" w:type="pct"/>
          </w:tcPr>
          <w:p w14:paraId="6FE3A7C0" w14:textId="77777777" w:rsidR="006A262A" w:rsidRDefault="006A262A">
            <w:r>
              <w:t>no</w:t>
            </w:r>
          </w:p>
        </w:tc>
      </w:tr>
      <w:tr w:rsidR="006A262A" w14:paraId="1B3C4FF2" w14:textId="77777777">
        <w:trPr>
          <w:cantSplit/>
        </w:trPr>
        <w:tc>
          <w:tcPr>
            <w:tcW w:w="20" w:type="pct"/>
          </w:tcPr>
          <w:p w14:paraId="306600AB" w14:textId="77777777" w:rsidR="006A262A" w:rsidRDefault="006A262A">
            <w:r>
              <w:t>v3a00d</w:t>
            </w:r>
          </w:p>
        </w:tc>
        <w:tc>
          <w:tcPr>
            <w:tcW w:w="60" w:type="pct"/>
          </w:tcPr>
          <w:p w14:paraId="54347696" w14:textId="77777777" w:rsidR="006A262A" w:rsidRDefault="006A262A">
            <w:r>
              <w:t>source of family planning for non-users: public mobile clinic</w:t>
            </w:r>
          </w:p>
        </w:tc>
        <w:tc>
          <w:tcPr>
            <w:tcW w:w="20" w:type="pct"/>
          </w:tcPr>
          <w:p w14:paraId="7BB649DB" w14:textId="77777777" w:rsidR="006A262A" w:rsidRDefault="006A262A">
            <w:r>
              <w:t>no</w:t>
            </w:r>
          </w:p>
        </w:tc>
      </w:tr>
      <w:tr w:rsidR="006A262A" w14:paraId="4A38CA0F" w14:textId="77777777">
        <w:trPr>
          <w:cantSplit/>
        </w:trPr>
        <w:tc>
          <w:tcPr>
            <w:tcW w:w="20" w:type="pct"/>
          </w:tcPr>
          <w:p w14:paraId="73D3B447" w14:textId="77777777" w:rsidR="006A262A" w:rsidRDefault="006A262A">
            <w:r>
              <w:t>v3a00e</w:t>
            </w:r>
          </w:p>
        </w:tc>
        <w:tc>
          <w:tcPr>
            <w:tcW w:w="60" w:type="pct"/>
          </w:tcPr>
          <w:p w14:paraId="1BB7FEEE" w14:textId="77777777" w:rsidR="006A262A" w:rsidRDefault="006A262A">
            <w:r>
              <w:t>source of family planning for non-users: public health worker</w:t>
            </w:r>
          </w:p>
        </w:tc>
        <w:tc>
          <w:tcPr>
            <w:tcW w:w="20" w:type="pct"/>
          </w:tcPr>
          <w:p w14:paraId="7CBBC31A" w14:textId="77777777" w:rsidR="006A262A" w:rsidRDefault="006A262A">
            <w:r>
              <w:t>no</w:t>
            </w:r>
          </w:p>
        </w:tc>
      </w:tr>
      <w:tr w:rsidR="006A262A" w14:paraId="2D62136B" w14:textId="77777777">
        <w:trPr>
          <w:cantSplit/>
        </w:trPr>
        <w:tc>
          <w:tcPr>
            <w:tcW w:w="20" w:type="pct"/>
          </w:tcPr>
          <w:p w14:paraId="7FAC86F9" w14:textId="77777777" w:rsidR="006A262A" w:rsidRDefault="006A262A">
            <w:r>
              <w:t>v3a00f</w:t>
            </w:r>
          </w:p>
        </w:tc>
        <w:tc>
          <w:tcPr>
            <w:tcW w:w="60" w:type="pct"/>
          </w:tcPr>
          <w:p w14:paraId="18C30362" w14:textId="77777777" w:rsidR="006A262A" w:rsidRDefault="006A262A">
            <w:r>
              <w:t xml:space="preserve">source of family planning for non-users: </w:t>
            </w:r>
            <w:proofErr w:type="gramStart"/>
            <w:r>
              <w:t>other</w:t>
            </w:r>
            <w:proofErr w:type="gramEnd"/>
            <w:r>
              <w:t xml:space="preserve"> public</w:t>
            </w:r>
          </w:p>
        </w:tc>
        <w:tc>
          <w:tcPr>
            <w:tcW w:w="20" w:type="pct"/>
          </w:tcPr>
          <w:p w14:paraId="0C658312" w14:textId="77777777" w:rsidR="006A262A" w:rsidRDefault="006A262A">
            <w:r>
              <w:t>no</w:t>
            </w:r>
          </w:p>
        </w:tc>
      </w:tr>
      <w:tr w:rsidR="006A262A" w14:paraId="5A7C065E" w14:textId="77777777">
        <w:trPr>
          <w:cantSplit/>
        </w:trPr>
        <w:tc>
          <w:tcPr>
            <w:tcW w:w="20" w:type="pct"/>
          </w:tcPr>
          <w:p w14:paraId="268FCD75" w14:textId="77777777" w:rsidR="006A262A" w:rsidRDefault="006A262A">
            <w:r>
              <w:t>v3a00j</w:t>
            </w:r>
          </w:p>
        </w:tc>
        <w:tc>
          <w:tcPr>
            <w:tcW w:w="60" w:type="pct"/>
          </w:tcPr>
          <w:p w14:paraId="75C9D652" w14:textId="77777777" w:rsidR="006A262A" w:rsidRDefault="006A262A">
            <w:r>
              <w:t>source of family planning for non-users: private hospital/clinic</w:t>
            </w:r>
          </w:p>
        </w:tc>
        <w:tc>
          <w:tcPr>
            <w:tcW w:w="20" w:type="pct"/>
          </w:tcPr>
          <w:p w14:paraId="5B2FF94E" w14:textId="77777777" w:rsidR="006A262A" w:rsidRDefault="006A262A">
            <w:r>
              <w:t>no</w:t>
            </w:r>
          </w:p>
        </w:tc>
      </w:tr>
      <w:tr w:rsidR="006A262A" w14:paraId="13AB80DD" w14:textId="77777777">
        <w:trPr>
          <w:cantSplit/>
        </w:trPr>
        <w:tc>
          <w:tcPr>
            <w:tcW w:w="20" w:type="pct"/>
          </w:tcPr>
          <w:p w14:paraId="630D269A" w14:textId="77777777" w:rsidR="006A262A" w:rsidRDefault="006A262A">
            <w:r>
              <w:t>v3a00k</w:t>
            </w:r>
          </w:p>
        </w:tc>
        <w:tc>
          <w:tcPr>
            <w:tcW w:w="60" w:type="pct"/>
          </w:tcPr>
          <w:p w14:paraId="0A8ED5B7" w14:textId="77777777" w:rsidR="006A262A" w:rsidRDefault="006A262A">
            <w:r>
              <w:t>source of family planning for non-users: pharmacy</w:t>
            </w:r>
          </w:p>
        </w:tc>
        <w:tc>
          <w:tcPr>
            <w:tcW w:w="20" w:type="pct"/>
          </w:tcPr>
          <w:p w14:paraId="24A972F2" w14:textId="77777777" w:rsidR="006A262A" w:rsidRDefault="006A262A">
            <w:r>
              <w:t>no</w:t>
            </w:r>
          </w:p>
        </w:tc>
      </w:tr>
      <w:tr w:rsidR="006A262A" w14:paraId="41CF6451" w14:textId="77777777">
        <w:trPr>
          <w:cantSplit/>
        </w:trPr>
        <w:tc>
          <w:tcPr>
            <w:tcW w:w="20" w:type="pct"/>
          </w:tcPr>
          <w:p w14:paraId="357B54AF" w14:textId="77777777" w:rsidR="006A262A" w:rsidRDefault="006A262A">
            <w:r>
              <w:t>v3a00l</w:t>
            </w:r>
          </w:p>
        </w:tc>
        <w:tc>
          <w:tcPr>
            <w:tcW w:w="60" w:type="pct"/>
          </w:tcPr>
          <w:p w14:paraId="576C9278" w14:textId="77777777" w:rsidR="006A262A" w:rsidRDefault="006A262A">
            <w:r>
              <w:t>source of family planning for non-users: private doctor</w:t>
            </w:r>
          </w:p>
        </w:tc>
        <w:tc>
          <w:tcPr>
            <w:tcW w:w="20" w:type="pct"/>
          </w:tcPr>
          <w:p w14:paraId="7B3BD7B6" w14:textId="77777777" w:rsidR="006A262A" w:rsidRDefault="006A262A">
            <w:r>
              <w:t>no</w:t>
            </w:r>
          </w:p>
        </w:tc>
      </w:tr>
      <w:tr w:rsidR="006A262A" w14:paraId="5A78B79B" w14:textId="77777777">
        <w:trPr>
          <w:cantSplit/>
        </w:trPr>
        <w:tc>
          <w:tcPr>
            <w:tcW w:w="20" w:type="pct"/>
          </w:tcPr>
          <w:p w14:paraId="4C48535D" w14:textId="77777777" w:rsidR="006A262A" w:rsidRDefault="006A262A">
            <w:r>
              <w:t>v3a00m</w:t>
            </w:r>
          </w:p>
        </w:tc>
        <w:tc>
          <w:tcPr>
            <w:tcW w:w="60" w:type="pct"/>
          </w:tcPr>
          <w:p w14:paraId="0DB2EBC2" w14:textId="77777777" w:rsidR="006A262A" w:rsidRDefault="006A262A">
            <w:r>
              <w:t>source of family planning for non-users: private mobile clinic</w:t>
            </w:r>
          </w:p>
        </w:tc>
        <w:tc>
          <w:tcPr>
            <w:tcW w:w="20" w:type="pct"/>
          </w:tcPr>
          <w:p w14:paraId="240B2434" w14:textId="77777777" w:rsidR="006A262A" w:rsidRDefault="006A262A">
            <w:r>
              <w:t>no</w:t>
            </w:r>
          </w:p>
        </w:tc>
      </w:tr>
      <w:tr w:rsidR="006A262A" w14:paraId="28A9BDD5" w14:textId="77777777">
        <w:trPr>
          <w:cantSplit/>
        </w:trPr>
        <w:tc>
          <w:tcPr>
            <w:tcW w:w="20" w:type="pct"/>
          </w:tcPr>
          <w:p w14:paraId="6428918B" w14:textId="77777777" w:rsidR="006A262A" w:rsidRDefault="006A262A">
            <w:r>
              <w:t>v3a00n</w:t>
            </w:r>
          </w:p>
        </w:tc>
        <w:tc>
          <w:tcPr>
            <w:tcW w:w="60" w:type="pct"/>
          </w:tcPr>
          <w:p w14:paraId="03647258" w14:textId="77777777" w:rsidR="006A262A" w:rsidRDefault="006A262A">
            <w:r>
              <w:t>source of family planning for non-users: private health worker</w:t>
            </w:r>
          </w:p>
        </w:tc>
        <w:tc>
          <w:tcPr>
            <w:tcW w:w="20" w:type="pct"/>
          </w:tcPr>
          <w:p w14:paraId="3F833C36" w14:textId="77777777" w:rsidR="006A262A" w:rsidRDefault="006A262A">
            <w:r>
              <w:t>no</w:t>
            </w:r>
          </w:p>
        </w:tc>
      </w:tr>
      <w:tr w:rsidR="006A262A" w14:paraId="20664311" w14:textId="77777777">
        <w:trPr>
          <w:cantSplit/>
        </w:trPr>
        <w:tc>
          <w:tcPr>
            <w:tcW w:w="20" w:type="pct"/>
          </w:tcPr>
          <w:p w14:paraId="12E46288" w14:textId="77777777" w:rsidR="006A262A" w:rsidRDefault="006A262A">
            <w:r>
              <w:t>v3a00o</w:t>
            </w:r>
          </w:p>
        </w:tc>
        <w:tc>
          <w:tcPr>
            <w:tcW w:w="60" w:type="pct"/>
          </w:tcPr>
          <w:p w14:paraId="5EA4C030" w14:textId="77777777" w:rsidR="006A262A" w:rsidRDefault="006A262A">
            <w:r>
              <w:t>source of family planning for non-users: other private</w:t>
            </w:r>
          </w:p>
        </w:tc>
        <w:tc>
          <w:tcPr>
            <w:tcW w:w="20" w:type="pct"/>
          </w:tcPr>
          <w:p w14:paraId="716DE7E5" w14:textId="77777777" w:rsidR="006A262A" w:rsidRDefault="006A262A">
            <w:r>
              <w:t>no</w:t>
            </w:r>
          </w:p>
        </w:tc>
      </w:tr>
      <w:tr w:rsidR="006A262A" w14:paraId="3B231FFF" w14:textId="77777777">
        <w:trPr>
          <w:cantSplit/>
        </w:trPr>
        <w:tc>
          <w:tcPr>
            <w:tcW w:w="20" w:type="pct"/>
          </w:tcPr>
          <w:p w14:paraId="0E2794DB" w14:textId="77777777" w:rsidR="006A262A" w:rsidRDefault="006A262A">
            <w:r>
              <w:t>v3a00s</w:t>
            </w:r>
          </w:p>
        </w:tc>
        <w:tc>
          <w:tcPr>
            <w:tcW w:w="60" w:type="pct"/>
          </w:tcPr>
          <w:p w14:paraId="1F865972" w14:textId="77777777" w:rsidR="006A262A" w:rsidRDefault="006A262A">
            <w:r>
              <w:t>source of family planning for non-users: shop</w:t>
            </w:r>
          </w:p>
        </w:tc>
        <w:tc>
          <w:tcPr>
            <w:tcW w:w="20" w:type="pct"/>
          </w:tcPr>
          <w:p w14:paraId="002233A0" w14:textId="77777777" w:rsidR="006A262A" w:rsidRDefault="006A262A">
            <w:r>
              <w:t>no</w:t>
            </w:r>
          </w:p>
        </w:tc>
      </w:tr>
      <w:tr w:rsidR="006A262A" w14:paraId="788446F4" w14:textId="77777777">
        <w:trPr>
          <w:cantSplit/>
        </w:trPr>
        <w:tc>
          <w:tcPr>
            <w:tcW w:w="20" w:type="pct"/>
          </w:tcPr>
          <w:p w14:paraId="4D8F4D2F" w14:textId="77777777" w:rsidR="006A262A" w:rsidRDefault="006A262A">
            <w:r>
              <w:t>v3a00t</w:t>
            </w:r>
          </w:p>
        </w:tc>
        <w:tc>
          <w:tcPr>
            <w:tcW w:w="60" w:type="pct"/>
          </w:tcPr>
          <w:p w14:paraId="0D90DA3F" w14:textId="77777777" w:rsidR="006A262A" w:rsidRDefault="006A262A">
            <w:r>
              <w:t>source of family planning for non-users: church</w:t>
            </w:r>
          </w:p>
        </w:tc>
        <w:tc>
          <w:tcPr>
            <w:tcW w:w="20" w:type="pct"/>
          </w:tcPr>
          <w:p w14:paraId="09115205" w14:textId="77777777" w:rsidR="006A262A" w:rsidRDefault="006A262A">
            <w:r>
              <w:t>no</w:t>
            </w:r>
          </w:p>
        </w:tc>
      </w:tr>
      <w:tr w:rsidR="006A262A" w14:paraId="5526766B" w14:textId="77777777">
        <w:trPr>
          <w:cantSplit/>
        </w:trPr>
        <w:tc>
          <w:tcPr>
            <w:tcW w:w="20" w:type="pct"/>
          </w:tcPr>
          <w:p w14:paraId="05A3073D" w14:textId="77777777" w:rsidR="006A262A" w:rsidRDefault="006A262A">
            <w:r>
              <w:t>v3a00u</w:t>
            </w:r>
          </w:p>
        </w:tc>
        <w:tc>
          <w:tcPr>
            <w:tcW w:w="60" w:type="pct"/>
          </w:tcPr>
          <w:p w14:paraId="5A5967BB" w14:textId="77777777" w:rsidR="006A262A" w:rsidRDefault="006A262A">
            <w:r>
              <w:t>source of family planning for non-users: friend/relative</w:t>
            </w:r>
          </w:p>
        </w:tc>
        <w:tc>
          <w:tcPr>
            <w:tcW w:w="20" w:type="pct"/>
          </w:tcPr>
          <w:p w14:paraId="32ED5018" w14:textId="77777777" w:rsidR="006A262A" w:rsidRDefault="006A262A">
            <w:r>
              <w:t>no</w:t>
            </w:r>
          </w:p>
        </w:tc>
      </w:tr>
      <w:tr w:rsidR="006A262A" w14:paraId="72E424AA" w14:textId="77777777">
        <w:trPr>
          <w:cantSplit/>
        </w:trPr>
        <w:tc>
          <w:tcPr>
            <w:tcW w:w="20" w:type="pct"/>
          </w:tcPr>
          <w:p w14:paraId="3F99CE92" w14:textId="77777777" w:rsidR="006A262A" w:rsidRDefault="006A262A">
            <w:r>
              <w:t>v3a00x</w:t>
            </w:r>
          </w:p>
        </w:tc>
        <w:tc>
          <w:tcPr>
            <w:tcW w:w="60" w:type="pct"/>
          </w:tcPr>
          <w:p w14:paraId="0A969FDE" w14:textId="77777777" w:rsidR="006A262A" w:rsidRDefault="006A262A">
            <w:r>
              <w:t>source of family planning for non-users: other</w:t>
            </w:r>
          </w:p>
        </w:tc>
        <w:tc>
          <w:tcPr>
            <w:tcW w:w="20" w:type="pct"/>
          </w:tcPr>
          <w:p w14:paraId="4F7FBF8B" w14:textId="77777777" w:rsidR="006A262A" w:rsidRDefault="006A262A">
            <w:r>
              <w:t>no</w:t>
            </w:r>
          </w:p>
        </w:tc>
      </w:tr>
      <w:tr w:rsidR="006A262A" w14:paraId="43591D1C" w14:textId="77777777">
        <w:trPr>
          <w:cantSplit/>
        </w:trPr>
        <w:tc>
          <w:tcPr>
            <w:tcW w:w="20" w:type="pct"/>
          </w:tcPr>
          <w:p w14:paraId="355F808D" w14:textId="77777777" w:rsidR="006A262A" w:rsidRDefault="006A262A">
            <w:r>
              <w:t>v3a00y</w:t>
            </w:r>
          </w:p>
        </w:tc>
        <w:tc>
          <w:tcPr>
            <w:tcW w:w="60" w:type="pct"/>
          </w:tcPr>
          <w:p w14:paraId="2BD35F31" w14:textId="77777777" w:rsidR="006A262A" w:rsidRDefault="006A262A">
            <w:r>
              <w:t>source of family planning for non-users: no source</w:t>
            </w:r>
          </w:p>
        </w:tc>
        <w:tc>
          <w:tcPr>
            <w:tcW w:w="20" w:type="pct"/>
          </w:tcPr>
          <w:p w14:paraId="66F79697" w14:textId="77777777" w:rsidR="006A262A" w:rsidRDefault="006A262A">
            <w:r>
              <w:t>yes: knows no source</w:t>
            </w:r>
          </w:p>
        </w:tc>
      </w:tr>
      <w:tr w:rsidR="006A262A" w14:paraId="1C9FD35A" w14:textId="77777777">
        <w:trPr>
          <w:cantSplit/>
        </w:trPr>
        <w:tc>
          <w:tcPr>
            <w:tcW w:w="20" w:type="pct"/>
          </w:tcPr>
          <w:p w14:paraId="4CBE977C" w14:textId="77777777" w:rsidR="006A262A" w:rsidRDefault="006A262A">
            <w:r>
              <w:t>v3a00z</w:t>
            </w:r>
          </w:p>
        </w:tc>
        <w:tc>
          <w:tcPr>
            <w:tcW w:w="60" w:type="pct"/>
          </w:tcPr>
          <w:p w14:paraId="46C6417E" w14:textId="77777777" w:rsidR="006A262A" w:rsidRDefault="006A262A">
            <w:r>
              <w:t>source of family planning for non-users: any source</w:t>
            </w:r>
          </w:p>
        </w:tc>
        <w:tc>
          <w:tcPr>
            <w:tcW w:w="20" w:type="pct"/>
          </w:tcPr>
          <w:p w14:paraId="3ECB699F" w14:textId="77777777" w:rsidR="006A262A" w:rsidRDefault="006A262A">
            <w:r>
              <w:t>no</w:t>
            </w:r>
          </w:p>
        </w:tc>
      </w:tr>
      <w:tr w:rsidR="006A262A" w14:paraId="1F139E1E" w14:textId="77777777">
        <w:trPr>
          <w:cantSplit/>
        </w:trPr>
        <w:tc>
          <w:tcPr>
            <w:tcW w:w="20" w:type="pct"/>
          </w:tcPr>
          <w:p w14:paraId="3A7BEE53" w14:textId="77777777" w:rsidR="006A262A" w:rsidRDefault="006A262A">
            <w:r>
              <w:t>v401</w:t>
            </w:r>
          </w:p>
        </w:tc>
        <w:tc>
          <w:tcPr>
            <w:tcW w:w="60" w:type="pct"/>
          </w:tcPr>
          <w:p w14:paraId="3F72BCB2" w14:textId="77777777" w:rsidR="006A262A" w:rsidRDefault="006A262A">
            <w:r>
              <w:t>last birth a caesarean section</w:t>
            </w:r>
          </w:p>
        </w:tc>
        <w:tc>
          <w:tcPr>
            <w:tcW w:w="20" w:type="pct"/>
          </w:tcPr>
          <w:p w14:paraId="2FBDCAA3" w14:textId="77777777" w:rsidR="006A262A" w:rsidRDefault="006A262A">
            <w:r>
              <w:t>no</w:t>
            </w:r>
          </w:p>
        </w:tc>
      </w:tr>
      <w:tr w:rsidR="006A262A" w14:paraId="196B2142" w14:textId="77777777">
        <w:trPr>
          <w:cantSplit/>
        </w:trPr>
        <w:tc>
          <w:tcPr>
            <w:tcW w:w="20" w:type="pct"/>
          </w:tcPr>
          <w:p w14:paraId="4EA5A2A4" w14:textId="77777777" w:rsidR="006A262A" w:rsidRDefault="006A262A">
            <w:r>
              <w:t>v404</w:t>
            </w:r>
          </w:p>
        </w:tc>
        <w:tc>
          <w:tcPr>
            <w:tcW w:w="60" w:type="pct"/>
          </w:tcPr>
          <w:p w14:paraId="435D3AD4" w14:textId="77777777" w:rsidR="006A262A" w:rsidRDefault="006A262A">
            <w:r>
              <w:t>currently breastfeeding</w:t>
            </w:r>
          </w:p>
        </w:tc>
        <w:tc>
          <w:tcPr>
            <w:tcW w:w="20" w:type="pct"/>
          </w:tcPr>
          <w:p w14:paraId="6AA6BB44" w14:textId="77777777" w:rsidR="006A262A" w:rsidRDefault="006A262A">
            <w:r>
              <w:t>no</w:t>
            </w:r>
          </w:p>
        </w:tc>
      </w:tr>
      <w:tr w:rsidR="006A262A" w14:paraId="22EED7E6" w14:textId="77777777">
        <w:trPr>
          <w:cantSplit/>
        </w:trPr>
        <w:tc>
          <w:tcPr>
            <w:tcW w:w="20" w:type="pct"/>
          </w:tcPr>
          <w:p w14:paraId="3DE796A0" w14:textId="77777777" w:rsidR="006A262A" w:rsidRDefault="006A262A">
            <w:r>
              <w:t>v405</w:t>
            </w:r>
          </w:p>
        </w:tc>
        <w:tc>
          <w:tcPr>
            <w:tcW w:w="60" w:type="pct"/>
          </w:tcPr>
          <w:p w14:paraId="788A540F" w14:textId="77777777" w:rsidR="006A262A" w:rsidRDefault="006A262A">
            <w:r>
              <w:t>currently amenorrheic</w:t>
            </w:r>
          </w:p>
        </w:tc>
        <w:tc>
          <w:tcPr>
            <w:tcW w:w="20" w:type="pct"/>
          </w:tcPr>
          <w:p w14:paraId="6DC7BEC7" w14:textId="77777777" w:rsidR="006A262A" w:rsidRDefault="006A262A">
            <w:r>
              <w:t>no</w:t>
            </w:r>
          </w:p>
        </w:tc>
      </w:tr>
      <w:tr w:rsidR="006A262A" w14:paraId="4413BCA2" w14:textId="77777777">
        <w:trPr>
          <w:cantSplit/>
        </w:trPr>
        <w:tc>
          <w:tcPr>
            <w:tcW w:w="20" w:type="pct"/>
          </w:tcPr>
          <w:p w14:paraId="3FDD52EB" w14:textId="77777777" w:rsidR="006A262A" w:rsidRDefault="006A262A">
            <w:r>
              <w:t>v406</w:t>
            </w:r>
          </w:p>
        </w:tc>
        <w:tc>
          <w:tcPr>
            <w:tcW w:w="60" w:type="pct"/>
          </w:tcPr>
          <w:p w14:paraId="28C2DC56" w14:textId="77777777" w:rsidR="006A262A" w:rsidRDefault="006A262A">
            <w:r>
              <w:t>currently abstaining</w:t>
            </w:r>
          </w:p>
        </w:tc>
        <w:tc>
          <w:tcPr>
            <w:tcW w:w="20" w:type="pct"/>
          </w:tcPr>
          <w:p w14:paraId="568B9659" w14:textId="77777777" w:rsidR="006A262A" w:rsidRDefault="006A262A">
            <w:r>
              <w:t>no</w:t>
            </w:r>
          </w:p>
        </w:tc>
      </w:tr>
      <w:tr w:rsidR="006A262A" w14:paraId="1A3B92D7" w14:textId="77777777">
        <w:trPr>
          <w:cantSplit/>
        </w:trPr>
        <w:tc>
          <w:tcPr>
            <w:tcW w:w="20" w:type="pct"/>
          </w:tcPr>
          <w:p w14:paraId="443866B2" w14:textId="77777777" w:rsidR="006A262A" w:rsidRDefault="006A262A">
            <w:r>
              <w:t>v416</w:t>
            </w:r>
          </w:p>
        </w:tc>
        <w:tc>
          <w:tcPr>
            <w:tcW w:w="60" w:type="pct"/>
          </w:tcPr>
          <w:p w14:paraId="42C89E52" w14:textId="77777777" w:rsidR="006A262A" w:rsidRDefault="006A262A">
            <w:r>
              <w:t>heard of oral rehydration</w:t>
            </w:r>
          </w:p>
        </w:tc>
        <w:tc>
          <w:tcPr>
            <w:tcW w:w="20" w:type="pct"/>
          </w:tcPr>
          <w:p w14:paraId="256E7998" w14:textId="77777777" w:rsidR="006A262A" w:rsidRDefault="006A262A">
            <w:r>
              <w:t xml:space="preserve">heard of </w:t>
            </w:r>
            <w:proofErr w:type="spellStart"/>
            <w:r>
              <w:t>ors</w:t>
            </w:r>
            <w:proofErr w:type="spellEnd"/>
          </w:p>
        </w:tc>
      </w:tr>
      <w:tr w:rsidR="006A262A" w14:paraId="18BB6CD2" w14:textId="77777777">
        <w:trPr>
          <w:cantSplit/>
        </w:trPr>
        <w:tc>
          <w:tcPr>
            <w:tcW w:w="20" w:type="pct"/>
          </w:tcPr>
          <w:p w14:paraId="7A7CF4AE" w14:textId="77777777" w:rsidR="006A262A" w:rsidRDefault="006A262A">
            <w:r>
              <w:lastRenderedPageBreak/>
              <w:t>v417</w:t>
            </w:r>
          </w:p>
        </w:tc>
        <w:tc>
          <w:tcPr>
            <w:tcW w:w="60" w:type="pct"/>
          </w:tcPr>
          <w:p w14:paraId="26C3A85B" w14:textId="77777777" w:rsidR="006A262A" w:rsidRDefault="006A262A">
            <w:r>
              <w:t>entries in maternity table</w:t>
            </w:r>
          </w:p>
        </w:tc>
        <w:tc>
          <w:tcPr>
            <w:tcW w:w="20" w:type="pct"/>
          </w:tcPr>
          <w:p w14:paraId="3B1E6953" w14:textId="77777777" w:rsidR="006A262A" w:rsidRDefault="006A262A">
            <w:r>
              <w:t>1</w:t>
            </w:r>
          </w:p>
        </w:tc>
      </w:tr>
      <w:tr w:rsidR="006A262A" w14:paraId="2989B85E" w14:textId="77777777">
        <w:trPr>
          <w:cantSplit/>
        </w:trPr>
        <w:tc>
          <w:tcPr>
            <w:tcW w:w="20" w:type="pct"/>
          </w:tcPr>
          <w:p w14:paraId="694A7BB2" w14:textId="77777777" w:rsidR="006A262A" w:rsidRDefault="006A262A">
            <w:r>
              <w:t>v418</w:t>
            </w:r>
          </w:p>
        </w:tc>
        <w:tc>
          <w:tcPr>
            <w:tcW w:w="60" w:type="pct"/>
          </w:tcPr>
          <w:p w14:paraId="69783979" w14:textId="77777777" w:rsidR="006A262A" w:rsidRDefault="006A262A">
            <w:r>
              <w:t>entries in health table</w:t>
            </w:r>
          </w:p>
        </w:tc>
        <w:tc>
          <w:tcPr>
            <w:tcW w:w="20" w:type="pct"/>
          </w:tcPr>
          <w:p w14:paraId="4441C0AE" w14:textId="77777777" w:rsidR="006A262A" w:rsidRDefault="006A262A">
            <w:r>
              <w:t>1</w:t>
            </w:r>
          </w:p>
        </w:tc>
      </w:tr>
      <w:tr w:rsidR="006A262A" w14:paraId="3759DA08" w14:textId="77777777">
        <w:trPr>
          <w:cantSplit/>
        </w:trPr>
        <w:tc>
          <w:tcPr>
            <w:tcW w:w="20" w:type="pct"/>
          </w:tcPr>
          <w:p w14:paraId="2372A9DE" w14:textId="77777777" w:rsidR="006A262A" w:rsidRDefault="006A262A">
            <w:r>
              <w:t>v419</w:t>
            </w:r>
          </w:p>
        </w:tc>
        <w:tc>
          <w:tcPr>
            <w:tcW w:w="60" w:type="pct"/>
          </w:tcPr>
          <w:p w14:paraId="00EB7A93" w14:textId="77777777" w:rsidR="006A262A" w:rsidRDefault="006A262A">
            <w:r>
              <w:t>entries in height/weight table</w:t>
            </w:r>
          </w:p>
        </w:tc>
        <w:tc>
          <w:tcPr>
            <w:tcW w:w="20" w:type="pct"/>
          </w:tcPr>
          <w:p w14:paraId="64CA1378" w14:textId="77777777" w:rsidR="006A262A" w:rsidRDefault="006A262A">
            <w:r>
              <w:t>1</w:t>
            </w:r>
          </w:p>
        </w:tc>
      </w:tr>
      <w:tr w:rsidR="006A262A" w14:paraId="4B900C18" w14:textId="77777777">
        <w:trPr>
          <w:cantSplit/>
        </w:trPr>
        <w:tc>
          <w:tcPr>
            <w:tcW w:w="20" w:type="pct"/>
          </w:tcPr>
          <w:p w14:paraId="0D0E3861" w14:textId="77777777" w:rsidR="006A262A" w:rsidRDefault="006A262A">
            <w:r>
              <w:t>v426</w:t>
            </w:r>
          </w:p>
        </w:tc>
        <w:tc>
          <w:tcPr>
            <w:tcW w:w="60" w:type="pct"/>
          </w:tcPr>
          <w:p w14:paraId="7595A20C" w14:textId="77777777" w:rsidR="006A262A" w:rsidRDefault="006A262A">
            <w:r>
              <w:t>when child put to breast</w:t>
            </w:r>
          </w:p>
        </w:tc>
        <w:tc>
          <w:tcPr>
            <w:tcW w:w="20" w:type="pct"/>
          </w:tcPr>
          <w:p w14:paraId="0876AB23" w14:textId="77777777" w:rsidR="006A262A" w:rsidRDefault="006A262A">
            <w:r>
              <w:t>202</w:t>
            </w:r>
          </w:p>
        </w:tc>
      </w:tr>
      <w:tr w:rsidR="006A262A" w14:paraId="5BC6B97B" w14:textId="77777777">
        <w:trPr>
          <w:cantSplit/>
        </w:trPr>
        <w:tc>
          <w:tcPr>
            <w:tcW w:w="20" w:type="pct"/>
          </w:tcPr>
          <w:p w14:paraId="702CDF44" w14:textId="77777777" w:rsidR="006A262A" w:rsidRDefault="006A262A">
            <w:r>
              <w:t>v437</w:t>
            </w:r>
          </w:p>
        </w:tc>
        <w:tc>
          <w:tcPr>
            <w:tcW w:w="60" w:type="pct"/>
          </w:tcPr>
          <w:p w14:paraId="047E18C9" w14:textId="77777777" w:rsidR="006A262A" w:rsidRDefault="006A262A">
            <w:r>
              <w:t>respondent's weight in kilograms (1 decimal)</w:t>
            </w:r>
          </w:p>
        </w:tc>
        <w:tc>
          <w:tcPr>
            <w:tcW w:w="20" w:type="pct"/>
          </w:tcPr>
          <w:p w14:paraId="74898BD7" w14:textId="77777777" w:rsidR="006A262A" w:rsidRDefault="006A262A">
            <w:r>
              <w:t>417</w:t>
            </w:r>
          </w:p>
        </w:tc>
      </w:tr>
      <w:tr w:rsidR="006A262A" w14:paraId="3AEEE4A3" w14:textId="77777777">
        <w:trPr>
          <w:cantSplit/>
        </w:trPr>
        <w:tc>
          <w:tcPr>
            <w:tcW w:w="20" w:type="pct"/>
          </w:tcPr>
          <w:p w14:paraId="71C67F9E" w14:textId="77777777" w:rsidR="006A262A" w:rsidRDefault="006A262A">
            <w:r>
              <w:t>v438</w:t>
            </w:r>
          </w:p>
        </w:tc>
        <w:tc>
          <w:tcPr>
            <w:tcW w:w="60" w:type="pct"/>
          </w:tcPr>
          <w:p w14:paraId="671ACBBA" w14:textId="77777777" w:rsidR="006A262A" w:rsidRDefault="006A262A">
            <w:r>
              <w:t>respondent's height in centimeters (1 decimal)</w:t>
            </w:r>
          </w:p>
        </w:tc>
        <w:tc>
          <w:tcPr>
            <w:tcW w:w="20" w:type="pct"/>
          </w:tcPr>
          <w:p w14:paraId="0A069E2D" w14:textId="77777777" w:rsidR="006A262A" w:rsidRDefault="006A262A">
            <w:r>
              <w:t>1602</w:t>
            </w:r>
          </w:p>
        </w:tc>
      </w:tr>
      <w:tr w:rsidR="006A262A" w14:paraId="6F78430E" w14:textId="77777777">
        <w:trPr>
          <w:cantSplit/>
        </w:trPr>
        <w:tc>
          <w:tcPr>
            <w:tcW w:w="20" w:type="pct"/>
          </w:tcPr>
          <w:p w14:paraId="79C61535" w14:textId="77777777" w:rsidR="006A262A" w:rsidRDefault="006A262A">
            <w:r>
              <w:t>v439</w:t>
            </w:r>
          </w:p>
        </w:tc>
        <w:tc>
          <w:tcPr>
            <w:tcW w:w="60" w:type="pct"/>
          </w:tcPr>
          <w:p w14:paraId="3F2883D8" w14:textId="77777777" w:rsidR="006A262A" w:rsidRDefault="006A262A">
            <w:r>
              <w:t>height/age percentile</w:t>
            </w:r>
          </w:p>
        </w:tc>
        <w:tc>
          <w:tcPr>
            <w:tcW w:w="20" w:type="pct"/>
          </w:tcPr>
          <w:p w14:paraId="1056DD66" w14:textId="77777777" w:rsidR="006A262A" w:rsidRDefault="006A262A">
            <w:r>
              <w:t>2782</w:t>
            </w:r>
          </w:p>
        </w:tc>
      </w:tr>
      <w:tr w:rsidR="006A262A" w14:paraId="4E0C5163" w14:textId="77777777">
        <w:trPr>
          <w:cantSplit/>
        </w:trPr>
        <w:tc>
          <w:tcPr>
            <w:tcW w:w="20" w:type="pct"/>
          </w:tcPr>
          <w:p w14:paraId="73B16858" w14:textId="77777777" w:rsidR="006A262A" w:rsidRDefault="006A262A">
            <w:r>
              <w:t>v440</w:t>
            </w:r>
          </w:p>
        </w:tc>
        <w:tc>
          <w:tcPr>
            <w:tcW w:w="60" w:type="pct"/>
          </w:tcPr>
          <w:p w14:paraId="77FCE656" w14:textId="77777777" w:rsidR="006A262A" w:rsidRDefault="006A262A">
            <w:r>
              <w:t>height/age standard deviation</w:t>
            </w:r>
          </w:p>
        </w:tc>
        <w:tc>
          <w:tcPr>
            <w:tcW w:w="20" w:type="pct"/>
          </w:tcPr>
          <w:p w14:paraId="3C1D6083" w14:textId="77777777" w:rsidR="006A262A" w:rsidRDefault="006A262A">
            <w:r>
              <w:t>-59</w:t>
            </w:r>
          </w:p>
        </w:tc>
      </w:tr>
      <w:tr w:rsidR="006A262A" w14:paraId="4DC37A0E" w14:textId="77777777">
        <w:trPr>
          <w:cantSplit/>
        </w:trPr>
        <w:tc>
          <w:tcPr>
            <w:tcW w:w="20" w:type="pct"/>
          </w:tcPr>
          <w:p w14:paraId="499B2DF6" w14:textId="77777777" w:rsidR="006A262A" w:rsidRDefault="006A262A">
            <w:r>
              <w:t>v441</w:t>
            </w:r>
          </w:p>
        </w:tc>
        <w:tc>
          <w:tcPr>
            <w:tcW w:w="60" w:type="pct"/>
          </w:tcPr>
          <w:p w14:paraId="613F1EE4" w14:textId="77777777" w:rsidR="006A262A" w:rsidRDefault="006A262A">
            <w:r>
              <w:t>height/age percent ref. median</w:t>
            </w:r>
          </w:p>
        </w:tc>
        <w:tc>
          <w:tcPr>
            <w:tcW w:w="20" w:type="pct"/>
          </w:tcPr>
          <w:p w14:paraId="4D90F994" w14:textId="77777777" w:rsidR="006A262A" w:rsidRDefault="006A262A">
            <w:r>
              <w:t>9786</w:t>
            </w:r>
          </w:p>
        </w:tc>
      </w:tr>
      <w:tr w:rsidR="006A262A" w14:paraId="4B92CBB2" w14:textId="77777777">
        <w:trPr>
          <w:cantSplit/>
        </w:trPr>
        <w:tc>
          <w:tcPr>
            <w:tcW w:w="20" w:type="pct"/>
          </w:tcPr>
          <w:p w14:paraId="5F2E5C60" w14:textId="77777777" w:rsidR="006A262A" w:rsidRDefault="006A262A">
            <w:r>
              <w:t>v442</w:t>
            </w:r>
          </w:p>
        </w:tc>
        <w:tc>
          <w:tcPr>
            <w:tcW w:w="60" w:type="pct"/>
          </w:tcPr>
          <w:p w14:paraId="109AC14B" w14:textId="77777777" w:rsidR="006A262A" w:rsidRDefault="006A262A">
            <w:r>
              <w:t>weight/height percent ref. median (</w:t>
            </w:r>
            <w:proofErr w:type="spellStart"/>
            <w:r>
              <w:t>dhs</w:t>
            </w:r>
            <w:proofErr w:type="spellEnd"/>
            <w:r>
              <w:t>)</w:t>
            </w:r>
          </w:p>
        </w:tc>
        <w:tc>
          <w:tcPr>
            <w:tcW w:w="20" w:type="pct"/>
          </w:tcPr>
          <w:p w14:paraId="1BF61BBC" w14:textId="77777777" w:rsidR="006A262A" w:rsidRDefault="006A262A">
            <w:r>
              <w:t>6660</w:t>
            </w:r>
          </w:p>
        </w:tc>
      </w:tr>
      <w:tr w:rsidR="006A262A" w14:paraId="21AB64C8" w14:textId="77777777">
        <w:trPr>
          <w:cantSplit/>
        </w:trPr>
        <w:tc>
          <w:tcPr>
            <w:tcW w:w="20" w:type="pct"/>
          </w:tcPr>
          <w:p w14:paraId="599D41AE" w14:textId="77777777" w:rsidR="006A262A" w:rsidRDefault="006A262A">
            <w:r>
              <w:t>v443</w:t>
            </w:r>
          </w:p>
        </w:tc>
        <w:tc>
          <w:tcPr>
            <w:tcW w:w="60" w:type="pct"/>
          </w:tcPr>
          <w:p w14:paraId="00ED9E23" w14:textId="77777777" w:rsidR="006A262A" w:rsidRDefault="006A262A">
            <w:r>
              <w:t>weight/height percent ref. median (fog)</w:t>
            </w:r>
          </w:p>
        </w:tc>
        <w:tc>
          <w:tcPr>
            <w:tcW w:w="20" w:type="pct"/>
          </w:tcPr>
          <w:p w14:paraId="36D843BC" w14:textId="77777777" w:rsidR="006A262A" w:rsidRDefault="006A262A">
            <w:r>
              <w:t>7910</w:t>
            </w:r>
          </w:p>
        </w:tc>
      </w:tr>
      <w:tr w:rsidR="006A262A" w14:paraId="2A462BEF" w14:textId="77777777">
        <w:trPr>
          <w:cantSplit/>
        </w:trPr>
        <w:tc>
          <w:tcPr>
            <w:tcW w:w="20" w:type="pct"/>
          </w:tcPr>
          <w:p w14:paraId="474617A9" w14:textId="77777777" w:rsidR="006A262A" w:rsidRDefault="006A262A">
            <w:r>
              <w:t>v444</w:t>
            </w:r>
          </w:p>
        </w:tc>
        <w:tc>
          <w:tcPr>
            <w:tcW w:w="60" w:type="pct"/>
          </w:tcPr>
          <w:p w14:paraId="6706816A" w14:textId="77777777" w:rsidR="006A262A" w:rsidRDefault="006A262A">
            <w:r>
              <w:t>weight/height percent ref. median (who)</w:t>
            </w:r>
          </w:p>
        </w:tc>
        <w:tc>
          <w:tcPr>
            <w:tcW w:w="20" w:type="pct"/>
          </w:tcPr>
          <w:p w14:paraId="7F9FA33C" w14:textId="77777777" w:rsidR="006A262A" w:rsidRDefault="006A262A">
            <w:r>
              <w:t>8516</w:t>
            </w:r>
          </w:p>
        </w:tc>
      </w:tr>
      <w:tr w:rsidR="006A262A" w14:paraId="678B6874" w14:textId="77777777">
        <w:trPr>
          <w:cantSplit/>
        </w:trPr>
        <w:tc>
          <w:tcPr>
            <w:tcW w:w="20" w:type="pct"/>
          </w:tcPr>
          <w:p w14:paraId="61104278" w14:textId="77777777" w:rsidR="006A262A" w:rsidRDefault="006A262A">
            <w:r>
              <w:t>v444a</w:t>
            </w:r>
          </w:p>
        </w:tc>
        <w:tc>
          <w:tcPr>
            <w:tcW w:w="60" w:type="pct"/>
          </w:tcPr>
          <w:p w14:paraId="47D2DCD8" w14:textId="77777777" w:rsidR="006A262A" w:rsidRDefault="006A262A">
            <w:r>
              <w:t>weight/height standard deviation (</w:t>
            </w:r>
            <w:proofErr w:type="spellStart"/>
            <w:r>
              <w:t>dhs</w:t>
            </w:r>
            <w:proofErr w:type="spellEnd"/>
            <w:r>
              <w:t>)</w:t>
            </w:r>
          </w:p>
        </w:tc>
        <w:tc>
          <w:tcPr>
            <w:tcW w:w="20" w:type="pct"/>
          </w:tcPr>
          <w:p w14:paraId="7F6F2FD8" w14:textId="77777777" w:rsidR="006A262A" w:rsidRDefault="006A262A">
            <w:r>
              <w:t>-278</w:t>
            </w:r>
          </w:p>
        </w:tc>
      </w:tr>
      <w:tr w:rsidR="006A262A" w14:paraId="4020D5BC" w14:textId="77777777">
        <w:trPr>
          <w:cantSplit/>
        </w:trPr>
        <w:tc>
          <w:tcPr>
            <w:tcW w:w="20" w:type="pct"/>
          </w:tcPr>
          <w:p w14:paraId="6A331510" w14:textId="77777777" w:rsidR="006A262A" w:rsidRDefault="006A262A">
            <w:r>
              <w:t>v445</w:t>
            </w:r>
          </w:p>
        </w:tc>
        <w:tc>
          <w:tcPr>
            <w:tcW w:w="60" w:type="pct"/>
          </w:tcPr>
          <w:p w14:paraId="44BBE85F" w14:textId="77777777" w:rsidR="006A262A" w:rsidRDefault="006A262A">
            <w:r>
              <w:t>body mass index</w:t>
            </w:r>
          </w:p>
        </w:tc>
        <w:tc>
          <w:tcPr>
            <w:tcW w:w="20" w:type="pct"/>
          </w:tcPr>
          <w:p w14:paraId="77CE4B04" w14:textId="77777777" w:rsidR="006A262A" w:rsidRDefault="006A262A">
            <w:r>
              <w:t>1625</w:t>
            </w:r>
          </w:p>
        </w:tc>
      </w:tr>
      <w:tr w:rsidR="006A262A" w14:paraId="58CFF876" w14:textId="77777777">
        <w:trPr>
          <w:cantSplit/>
        </w:trPr>
        <w:tc>
          <w:tcPr>
            <w:tcW w:w="20" w:type="pct"/>
          </w:tcPr>
          <w:p w14:paraId="46B45BBF" w14:textId="77777777" w:rsidR="006A262A" w:rsidRDefault="006A262A">
            <w:r>
              <w:t>v446</w:t>
            </w:r>
          </w:p>
        </w:tc>
        <w:tc>
          <w:tcPr>
            <w:tcW w:w="60" w:type="pct"/>
          </w:tcPr>
          <w:p w14:paraId="10308F0C" w14:textId="77777777" w:rsidR="006A262A" w:rsidRDefault="006A262A">
            <w:proofErr w:type="spellStart"/>
            <w:r>
              <w:t>rohrer's</w:t>
            </w:r>
            <w:proofErr w:type="spellEnd"/>
            <w:r>
              <w:t xml:space="preserve"> index</w:t>
            </w:r>
          </w:p>
        </w:tc>
        <w:tc>
          <w:tcPr>
            <w:tcW w:w="20" w:type="pct"/>
          </w:tcPr>
          <w:p w14:paraId="31EC7EFA" w14:textId="77777777" w:rsidR="006A262A" w:rsidRDefault="006A262A">
            <w:r>
              <w:t>1014</w:t>
            </w:r>
          </w:p>
        </w:tc>
      </w:tr>
      <w:tr w:rsidR="006A262A" w14:paraId="6DC1C3F6" w14:textId="77777777">
        <w:trPr>
          <w:cantSplit/>
        </w:trPr>
        <w:tc>
          <w:tcPr>
            <w:tcW w:w="20" w:type="pct"/>
          </w:tcPr>
          <w:p w14:paraId="3D7BB72F" w14:textId="77777777" w:rsidR="006A262A" w:rsidRDefault="006A262A">
            <w:r>
              <w:t>v447</w:t>
            </w:r>
          </w:p>
        </w:tc>
        <w:tc>
          <w:tcPr>
            <w:tcW w:w="60" w:type="pct"/>
          </w:tcPr>
          <w:p w14:paraId="4E2F6AA1" w14:textId="77777777" w:rsidR="006A262A" w:rsidRDefault="006A262A">
            <w:r>
              <w:t>result of measurement - height/weight</w:t>
            </w:r>
          </w:p>
        </w:tc>
        <w:tc>
          <w:tcPr>
            <w:tcW w:w="20" w:type="pct"/>
          </w:tcPr>
          <w:p w14:paraId="0C1A7331" w14:textId="77777777" w:rsidR="006A262A" w:rsidRDefault="006A262A">
            <w:r>
              <w:t>measured</w:t>
            </w:r>
          </w:p>
        </w:tc>
      </w:tr>
      <w:tr w:rsidR="006A262A" w14:paraId="47D14613" w14:textId="77777777">
        <w:trPr>
          <w:cantSplit/>
        </w:trPr>
        <w:tc>
          <w:tcPr>
            <w:tcW w:w="20" w:type="pct"/>
          </w:tcPr>
          <w:p w14:paraId="3D87B82B" w14:textId="77777777" w:rsidR="006A262A" w:rsidRDefault="006A262A">
            <w:r>
              <w:t>v447a</w:t>
            </w:r>
          </w:p>
        </w:tc>
        <w:tc>
          <w:tcPr>
            <w:tcW w:w="60" w:type="pct"/>
          </w:tcPr>
          <w:p w14:paraId="1AB11095" w14:textId="77777777" w:rsidR="006A262A" w:rsidRDefault="006A262A">
            <w:r>
              <w:t>women's age in years (from household questionnaire)</w:t>
            </w:r>
          </w:p>
        </w:tc>
        <w:tc>
          <w:tcPr>
            <w:tcW w:w="20" w:type="pct"/>
          </w:tcPr>
          <w:p w14:paraId="15D5D822" w14:textId="77777777" w:rsidR="006A262A" w:rsidRDefault="006A262A">
            <w:r>
              <w:t>34</w:t>
            </w:r>
          </w:p>
        </w:tc>
      </w:tr>
      <w:tr w:rsidR="006A262A" w14:paraId="7FD037D8" w14:textId="77777777">
        <w:trPr>
          <w:cantSplit/>
        </w:trPr>
        <w:tc>
          <w:tcPr>
            <w:tcW w:w="20" w:type="pct"/>
          </w:tcPr>
          <w:p w14:paraId="427A29CF" w14:textId="77777777" w:rsidR="006A262A" w:rsidRDefault="006A262A">
            <w:r>
              <w:t>v452a</w:t>
            </w:r>
          </w:p>
        </w:tc>
        <w:tc>
          <w:tcPr>
            <w:tcW w:w="60" w:type="pct"/>
          </w:tcPr>
          <w:p w14:paraId="63A2BB0C" w14:textId="77777777" w:rsidR="006A262A" w:rsidRDefault="006A262A">
            <w:r>
              <w:t>under age 18 (from household questionnaire)</w:t>
            </w:r>
          </w:p>
        </w:tc>
        <w:tc>
          <w:tcPr>
            <w:tcW w:w="20" w:type="pct"/>
          </w:tcPr>
          <w:p w14:paraId="74EE94D2" w14:textId="77777777" w:rsidR="006A262A" w:rsidRDefault="006A262A">
            <w:r>
              <w:t>age 18 or older</w:t>
            </w:r>
          </w:p>
        </w:tc>
      </w:tr>
      <w:tr w:rsidR="006A262A" w14:paraId="370DD4A7" w14:textId="77777777">
        <w:trPr>
          <w:cantSplit/>
        </w:trPr>
        <w:tc>
          <w:tcPr>
            <w:tcW w:w="20" w:type="pct"/>
          </w:tcPr>
          <w:p w14:paraId="71FB4789" w14:textId="77777777" w:rsidR="006A262A" w:rsidRDefault="006A262A">
            <w:r>
              <w:t>v452c</w:t>
            </w:r>
          </w:p>
        </w:tc>
        <w:tc>
          <w:tcPr>
            <w:tcW w:w="60" w:type="pct"/>
          </w:tcPr>
          <w:p w14:paraId="4FF44C87" w14:textId="77777777" w:rsidR="006A262A" w:rsidRDefault="006A262A">
            <w:r>
              <w:t>read consent statement - hemoglobin</w:t>
            </w:r>
          </w:p>
        </w:tc>
        <w:tc>
          <w:tcPr>
            <w:tcW w:w="20" w:type="pct"/>
          </w:tcPr>
          <w:p w14:paraId="6A28B753" w14:textId="77777777" w:rsidR="006A262A" w:rsidRDefault="006A262A">
            <w:r>
              <w:t>granted</w:t>
            </w:r>
          </w:p>
        </w:tc>
      </w:tr>
      <w:tr w:rsidR="006A262A" w14:paraId="74E4282F" w14:textId="77777777">
        <w:trPr>
          <w:cantSplit/>
        </w:trPr>
        <w:tc>
          <w:tcPr>
            <w:tcW w:w="20" w:type="pct"/>
          </w:tcPr>
          <w:p w14:paraId="28A3DAEB" w14:textId="77777777" w:rsidR="006A262A" w:rsidRDefault="006A262A">
            <w:r>
              <w:t>v453</w:t>
            </w:r>
          </w:p>
        </w:tc>
        <w:tc>
          <w:tcPr>
            <w:tcW w:w="60" w:type="pct"/>
          </w:tcPr>
          <w:p w14:paraId="31123174" w14:textId="77777777" w:rsidR="006A262A" w:rsidRDefault="006A262A">
            <w:r>
              <w:t>hemoglobin level (g/dl - 1 decimal)</w:t>
            </w:r>
          </w:p>
        </w:tc>
        <w:tc>
          <w:tcPr>
            <w:tcW w:w="20" w:type="pct"/>
          </w:tcPr>
          <w:p w14:paraId="21FFFEF1" w14:textId="77777777" w:rsidR="006A262A" w:rsidRDefault="006A262A">
            <w:r>
              <w:t>137</w:t>
            </w:r>
          </w:p>
        </w:tc>
      </w:tr>
      <w:tr w:rsidR="006A262A" w14:paraId="3C58DDC0" w14:textId="77777777">
        <w:trPr>
          <w:cantSplit/>
        </w:trPr>
        <w:tc>
          <w:tcPr>
            <w:tcW w:w="20" w:type="pct"/>
          </w:tcPr>
          <w:p w14:paraId="6FE67B99" w14:textId="77777777" w:rsidR="006A262A" w:rsidRDefault="006A262A">
            <w:r>
              <w:t>v454</w:t>
            </w:r>
          </w:p>
        </w:tc>
        <w:tc>
          <w:tcPr>
            <w:tcW w:w="60" w:type="pct"/>
          </w:tcPr>
          <w:p w14:paraId="78208567" w14:textId="77777777" w:rsidR="006A262A" w:rsidRDefault="006A262A">
            <w:r>
              <w:t>currently pregnant (from household questionnaire)</w:t>
            </w:r>
          </w:p>
        </w:tc>
        <w:tc>
          <w:tcPr>
            <w:tcW w:w="20" w:type="pct"/>
          </w:tcPr>
          <w:p w14:paraId="12AAC51E" w14:textId="77777777" w:rsidR="006A262A" w:rsidRDefault="006A262A">
            <w:r>
              <w:t>no/don't know</w:t>
            </w:r>
          </w:p>
        </w:tc>
      </w:tr>
      <w:tr w:rsidR="006A262A" w14:paraId="548F91F5" w14:textId="77777777">
        <w:trPr>
          <w:cantSplit/>
        </w:trPr>
        <w:tc>
          <w:tcPr>
            <w:tcW w:w="20" w:type="pct"/>
          </w:tcPr>
          <w:p w14:paraId="383FDE06" w14:textId="77777777" w:rsidR="006A262A" w:rsidRDefault="006A262A">
            <w:r>
              <w:t>v455</w:t>
            </w:r>
          </w:p>
        </w:tc>
        <w:tc>
          <w:tcPr>
            <w:tcW w:w="60" w:type="pct"/>
          </w:tcPr>
          <w:p w14:paraId="05356CC4" w14:textId="77777777" w:rsidR="006A262A" w:rsidRDefault="006A262A">
            <w:r>
              <w:t>result of measurement - hemoglobin</w:t>
            </w:r>
          </w:p>
        </w:tc>
        <w:tc>
          <w:tcPr>
            <w:tcW w:w="20" w:type="pct"/>
          </w:tcPr>
          <w:p w14:paraId="6D9A53D9" w14:textId="77777777" w:rsidR="006A262A" w:rsidRDefault="006A262A">
            <w:r>
              <w:t>measured</w:t>
            </w:r>
          </w:p>
        </w:tc>
      </w:tr>
      <w:tr w:rsidR="006A262A" w14:paraId="561EECE9" w14:textId="77777777">
        <w:trPr>
          <w:cantSplit/>
        </w:trPr>
        <w:tc>
          <w:tcPr>
            <w:tcW w:w="20" w:type="pct"/>
          </w:tcPr>
          <w:p w14:paraId="22DF5406" w14:textId="77777777" w:rsidR="006A262A" w:rsidRDefault="006A262A">
            <w:r>
              <w:t>v456</w:t>
            </w:r>
          </w:p>
        </w:tc>
        <w:tc>
          <w:tcPr>
            <w:tcW w:w="60" w:type="pct"/>
          </w:tcPr>
          <w:p w14:paraId="6CA732DC" w14:textId="77777777" w:rsidR="006A262A" w:rsidRDefault="006A262A">
            <w:r>
              <w:t>hemoglobin level adjusted for altitude and smoking (g/dl - 1 decimal)</w:t>
            </w:r>
          </w:p>
        </w:tc>
        <w:tc>
          <w:tcPr>
            <w:tcW w:w="20" w:type="pct"/>
          </w:tcPr>
          <w:p w14:paraId="6557031A" w14:textId="77777777" w:rsidR="006A262A" w:rsidRDefault="006A262A">
            <w:r>
              <w:t>137</w:t>
            </w:r>
          </w:p>
        </w:tc>
      </w:tr>
      <w:tr w:rsidR="006A262A" w14:paraId="6F19909A" w14:textId="77777777">
        <w:trPr>
          <w:cantSplit/>
        </w:trPr>
        <w:tc>
          <w:tcPr>
            <w:tcW w:w="20" w:type="pct"/>
          </w:tcPr>
          <w:p w14:paraId="7B739922" w14:textId="77777777" w:rsidR="006A262A" w:rsidRDefault="006A262A">
            <w:r>
              <w:t>v457</w:t>
            </w:r>
          </w:p>
        </w:tc>
        <w:tc>
          <w:tcPr>
            <w:tcW w:w="60" w:type="pct"/>
          </w:tcPr>
          <w:p w14:paraId="1CC69C2C" w14:textId="77777777" w:rsidR="006A262A" w:rsidRDefault="006A262A">
            <w:r>
              <w:t>anemia level</w:t>
            </w:r>
          </w:p>
        </w:tc>
        <w:tc>
          <w:tcPr>
            <w:tcW w:w="20" w:type="pct"/>
          </w:tcPr>
          <w:p w14:paraId="0A621057" w14:textId="77777777" w:rsidR="006A262A" w:rsidRDefault="006A262A">
            <w:r>
              <w:t>not anemic</w:t>
            </w:r>
          </w:p>
        </w:tc>
      </w:tr>
      <w:tr w:rsidR="006A262A" w14:paraId="66E1E413" w14:textId="77777777">
        <w:trPr>
          <w:cantSplit/>
        </w:trPr>
        <w:tc>
          <w:tcPr>
            <w:tcW w:w="20" w:type="pct"/>
          </w:tcPr>
          <w:p w14:paraId="42CD4A39" w14:textId="77777777" w:rsidR="006A262A" w:rsidRDefault="006A262A">
            <w:r>
              <w:t>v459</w:t>
            </w:r>
          </w:p>
        </w:tc>
        <w:tc>
          <w:tcPr>
            <w:tcW w:w="60" w:type="pct"/>
          </w:tcPr>
          <w:p w14:paraId="58A5444C" w14:textId="77777777" w:rsidR="006A262A" w:rsidRDefault="006A262A">
            <w:r>
              <w:t>have mosquito bed net for sleeping (from household questionnaire)</w:t>
            </w:r>
          </w:p>
        </w:tc>
        <w:tc>
          <w:tcPr>
            <w:tcW w:w="20" w:type="pct"/>
          </w:tcPr>
          <w:p w14:paraId="5739FE69" w14:textId="77777777" w:rsidR="006A262A" w:rsidRDefault="006A262A">
            <w:r>
              <w:t>no</w:t>
            </w:r>
          </w:p>
        </w:tc>
      </w:tr>
      <w:tr w:rsidR="006A262A" w14:paraId="67963E5C" w14:textId="77777777">
        <w:trPr>
          <w:cantSplit/>
        </w:trPr>
        <w:tc>
          <w:tcPr>
            <w:tcW w:w="20" w:type="pct"/>
          </w:tcPr>
          <w:p w14:paraId="02F79641" w14:textId="77777777" w:rsidR="006A262A" w:rsidRDefault="006A262A">
            <w:r>
              <w:t>v460</w:t>
            </w:r>
          </w:p>
        </w:tc>
        <w:tc>
          <w:tcPr>
            <w:tcW w:w="60" w:type="pct"/>
          </w:tcPr>
          <w:p w14:paraId="6F4BFDEC" w14:textId="77777777" w:rsidR="006A262A" w:rsidRDefault="006A262A">
            <w:r>
              <w:t xml:space="preserve">children under 5 slept under mosquito bed net last night (household </w:t>
            </w:r>
            <w:proofErr w:type="spellStart"/>
            <w:r>
              <w:t>questionnair</w:t>
            </w:r>
            <w:proofErr w:type="spellEnd"/>
            <w:r>
              <w:br/>
            </w:r>
            <w:r>
              <w:rPr>
                <w:rFonts w:ascii="Georgia" w:eastAsia="Georgia" w:hAnsi="Georgia" w:cs="Georgia"/>
                <w:sz w:val="18"/>
              </w:rPr>
              <w:t>N: children under 5 slept under mosquito bed net last night (household questionnaire)</w:t>
            </w:r>
          </w:p>
        </w:tc>
        <w:tc>
          <w:tcPr>
            <w:tcW w:w="20" w:type="pct"/>
          </w:tcPr>
          <w:p w14:paraId="51593D6C" w14:textId="77777777" w:rsidR="006A262A" w:rsidRDefault="006A262A">
            <w:r>
              <w:t>no net in household</w:t>
            </w:r>
          </w:p>
        </w:tc>
      </w:tr>
      <w:tr w:rsidR="006A262A" w14:paraId="7302CDB9" w14:textId="77777777">
        <w:trPr>
          <w:cantSplit/>
        </w:trPr>
        <w:tc>
          <w:tcPr>
            <w:tcW w:w="20" w:type="pct"/>
          </w:tcPr>
          <w:p w14:paraId="09E33F5E" w14:textId="77777777" w:rsidR="006A262A" w:rsidRDefault="006A262A">
            <w:r>
              <w:t>v461</w:t>
            </w:r>
          </w:p>
        </w:tc>
        <w:tc>
          <w:tcPr>
            <w:tcW w:w="60" w:type="pct"/>
          </w:tcPr>
          <w:p w14:paraId="6E02BADC" w14:textId="77777777" w:rsidR="006A262A" w:rsidRDefault="006A262A">
            <w:r>
              <w:t>respondent slept under mosquito bed net</w:t>
            </w:r>
          </w:p>
        </w:tc>
        <w:tc>
          <w:tcPr>
            <w:tcW w:w="20" w:type="pct"/>
          </w:tcPr>
          <w:p w14:paraId="79C76F39" w14:textId="77777777" w:rsidR="006A262A" w:rsidRDefault="006A262A">
            <w:r>
              <w:t>no</w:t>
            </w:r>
          </w:p>
        </w:tc>
      </w:tr>
      <w:tr w:rsidR="006A262A" w14:paraId="10713B50" w14:textId="77777777">
        <w:trPr>
          <w:cantSplit/>
        </w:trPr>
        <w:tc>
          <w:tcPr>
            <w:tcW w:w="20" w:type="pct"/>
          </w:tcPr>
          <w:p w14:paraId="4D9B2153" w14:textId="77777777" w:rsidR="006A262A" w:rsidRDefault="006A262A">
            <w:r>
              <w:t>v463a</w:t>
            </w:r>
          </w:p>
        </w:tc>
        <w:tc>
          <w:tcPr>
            <w:tcW w:w="60" w:type="pct"/>
          </w:tcPr>
          <w:p w14:paraId="535A5560" w14:textId="77777777" w:rsidR="006A262A" w:rsidRDefault="006A262A">
            <w:r>
              <w:t>smokes cigarettes</w:t>
            </w:r>
          </w:p>
        </w:tc>
        <w:tc>
          <w:tcPr>
            <w:tcW w:w="20" w:type="pct"/>
          </w:tcPr>
          <w:p w14:paraId="4B8A371D" w14:textId="77777777" w:rsidR="006A262A" w:rsidRDefault="006A262A">
            <w:r>
              <w:t>no</w:t>
            </w:r>
          </w:p>
        </w:tc>
      </w:tr>
      <w:tr w:rsidR="006A262A" w14:paraId="42D874B5" w14:textId="77777777">
        <w:trPr>
          <w:cantSplit/>
        </w:trPr>
        <w:tc>
          <w:tcPr>
            <w:tcW w:w="20" w:type="pct"/>
          </w:tcPr>
          <w:p w14:paraId="62FD357E" w14:textId="77777777" w:rsidR="006A262A" w:rsidRDefault="006A262A">
            <w:r>
              <w:t>v463b</w:t>
            </w:r>
          </w:p>
        </w:tc>
        <w:tc>
          <w:tcPr>
            <w:tcW w:w="60" w:type="pct"/>
          </w:tcPr>
          <w:p w14:paraId="26F9FCEA" w14:textId="77777777" w:rsidR="006A262A" w:rsidRDefault="006A262A">
            <w:r>
              <w:t>smokes pipe</w:t>
            </w:r>
          </w:p>
        </w:tc>
        <w:tc>
          <w:tcPr>
            <w:tcW w:w="20" w:type="pct"/>
          </w:tcPr>
          <w:p w14:paraId="5F686430" w14:textId="77777777" w:rsidR="006A262A" w:rsidRDefault="006A262A">
            <w:r>
              <w:t>no</w:t>
            </w:r>
          </w:p>
        </w:tc>
      </w:tr>
      <w:tr w:rsidR="006A262A" w14:paraId="5D604432" w14:textId="77777777">
        <w:trPr>
          <w:cantSplit/>
        </w:trPr>
        <w:tc>
          <w:tcPr>
            <w:tcW w:w="20" w:type="pct"/>
          </w:tcPr>
          <w:p w14:paraId="0502137B" w14:textId="77777777" w:rsidR="006A262A" w:rsidRDefault="006A262A">
            <w:r>
              <w:t>v463c</w:t>
            </w:r>
          </w:p>
        </w:tc>
        <w:tc>
          <w:tcPr>
            <w:tcW w:w="60" w:type="pct"/>
          </w:tcPr>
          <w:p w14:paraId="3BB2135A" w14:textId="77777777" w:rsidR="006A262A" w:rsidRDefault="006A262A">
            <w:r>
              <w:t>uses chewing tobacco</w:t>
            </w:r>
          </w:p>
        </w:tc>
        <w:tc>
          <w:tcPr>
            <w:tcW w:w="20" w:type="pct"/>
          </w:tcPr>
          <w:p w14:paraId="399D29FB" w14:textId="77777777" w:rsidR="006A262A" w:rsidRDefault="006A262A">
            <w:r>
              <w:t>no</w:t>
            </w:r>
          </w:p>
        </w:tc>
      </w:tr>
      <w:tr w:rsidR="006A262A" w14:paraId="78FA5241" w14:textId="77777777">
        <w:trPr>
          <w:cantSplit/>
        </w:trPr>
        <w:tc>
          <w:tcPr>
            <w:tcW w:w="20" w:type="pct"/>
          </w:tcPr>
          <w:p w14:paraId="51250CFA" w14:textId="77777777" w:rsidR="006A262A" w:rsidRDefault="006A262A">
            <w:r>
              <w:t>v463d</w:t>
            </w:r>
          </w:p>
        </w:tc>
        <w:tc>
          <w:tcPr>
            <w:tcW w:w="60" w:type="pct"/>
          </w:tcPr>
          <w:p w14:paraId="156FB25B" w14:textId="77777777" w:rsidR="006A262A" w:rsidRDefault="006A262A">
            <w:r>
              <w:t>uses snuff</w:t>
            </w:r>
          </w:p>
        </w:tc>
        <w:tc>
          <w:tcPr>
            <w:tcW w:w="20" w:type="pct"/>
          </w:tcPr>
          <w:p w14:paraId="791A173C" w14:textId="77777777" w:rsidR="006A262A" w:rsidRDefault="006A262A">
            <w:r>
              <w:t>no</w:t>
            </w:r>
          </w:p>
        </w:tc>
      </w:tr>
      <w:tr w:rsidR="006A262A" w14:paraId="5B8CFA95" w14:textId="77777777">
        <w:trPr>
          <w:cantSplit/>
        </w:trPr>
        <w:tc>
          <w:tcPr>
            <w:tcW w:w="20" w:type="pct"/>
          </w:tcPr>
          <w:p w14:paraId="36327263" w14:textId="77777777" w:rsidR="006A262A" w:rsidRDefault="006A262A">
            <w:r>
              <w:t>v463x</w:t>
            </w:r>
          </w:p>
        </w:tc>
        <w:tc>
          <w:tcPr>
            <w:tcW w:w="60" w:type="pct"/>
          </w:tcPr>
          <w:p w14:paraId="485B13A9" w14:textId="77777777" w:rsidR="006A262A" w:rsidRDefault="006A262A">
            <w:r>
              <w:t>smokes other</w:t>
            </w:r>
          </w:p>
        </w:tc>
        <w:tc>
          <w:tcPr>
            <w:tcW w:w="20" w:type="pct"/>
          </w:tcPr>
          <w:p w14:paraId="690E101C" w14:textId="77777777" w:rsidR="006A262A" w:rsidRDefault="006A262A">
            <w:r>
              <w:t>no</w:t>
            </w:r>
          </w:p>
        </w:tc>
      </w:tr>
      <w:tr w:rsidR="006A262A" w14:paraId="651060B2" w14:textId="77777777">
        <w:trPr>
          <w:cantSplit/>
        </w:trPr>
        <w:tc>
          <w:tcPr>
            <w:tcW w:w="20" w:type="pct"/>
          </w:tcPr>
          <w:p w14:paraId="4A75FBFF" w14:textId="77777777" w:rsidR="006A262A" w:rsidRDefault="006A262A">
            <w:r>
              <w:t>v463z</w:t>
            </w:r>
          </w:p>
        </w:tc>
        <w:tc>
          <w:tcPr>
            <w:tcW w:w="60" w:type="pct"/>
          </w:tcPr>
          <w:p w14:paraId="2B51459F" w14:textId="77777777" w:rsidR="006A262A" w:rsidRDefault="006A262A">
            <w:r>
              <w:t>does not use tobacco</w:t>
            </w:r>
          </w:p>
        </w:tc>
        <w:tc>
          <w:tcPr>
            <w:tcW w:w="20" w:type="pct"/>
          </w:tcPr>
          <w:p w14:paraId="67E8B263" w14:textId="77777777" w:rsidR="006A262A" w:rsidRDefault="006A262A">
            <w:r>
              <w:t>yes, smokes nothing</w:t>
            </w:r>
          </w:p>
        </w:tc>
      </w:tr>
      <w:tr w:rsidR="006A262A" w14:paraId="095CE7D4" w14:textId="77777777">
        <w:trPr>
          <w:cantSplit/>
        </w:trPr>
        <w:tc>
          <w:tcPr>
            <w:tcW w:w="20" w:type="pct"/>
          </w:tcPr>
          <w:p w14:paraId="405A799C" w14:textId="77777777" w:rsidR="006A262A" w:rsidRDefault="006A262A">
            <w:r>
              <w:t>v465</w:t>
            </w:r>
          </w:p>
        </w:tc>
        <w:tc>
          <w:tcPr>
            <w:tcW w:w="60" w:type="pct"/>
          </w:tcPr>
          <w:p w14:paraId="69F8338E" w14:textId="77777777" w:rsidR="006A262A" w:rsidRDefault="006A262A">
            <w:r>
              <w:t>disposal of youngest child's stools when not using toilet</w:t>
            </w:r>
          </w:p>
        </w:tc>
        <w:tc>
          <w:tcPr>
            <w:tcW w:w="20" w:type="pct"/>
          </w:tcPr>
          <w:p w14:paraId="71DEBF46" w14:textId="77777777" w:rsidR="006A262A" w:rsidRDefault="006A262A">
            <w:r>
              <w:t>put/rinsed in toilet/latrine</w:t>
            </w:r>
          </w:p>
        </w:tc>
      </w:tr>
      <w:tr w:rsidR="006A262A" w14:paraId="3865F495" w14:textId="77777777">
        <w:trPr>
          <w:cantSplit/>
        </w:trPr>
        <w:tc>
          <w:tcPr>
            <w:tcW w:w="20" w:type="pct"/>
          </w:tcPr>
          <w:p w14:paraId="4C366C2F" w14:textId="77777777" w:rsidR="006A262A" w:rsidRDefault="006A262A">
            <w:r>
              <w:t>v467b</w:t>
            </w:r>
          </w:p>
        </w:tc>
        <w:tc>
          <w:tcPr>
            <w:tcW w:w="60" w:type="pct"/>
          </w:tcPr>
          <w:p w14:paraId="5EE11B71" w14:textId="77777777" w:rsidR="006A262A" w:rsidRDefault="006A262A">
            <w:r>
              <w:t>getting medical help for self: getting permission to go</w:t>
            </w:r>
          </w:p>
        </w:tc>
        <w:tc>
          <w:tcPr>
            <w:tcW w:w="20" w:type="pct"/>
          </w:tcPr>
          <w:p w14:paraId="7CE6AC1E" w14:textId="77777777" w:rsidR="006A262A" w:rsidRDefault="006A262A">
            <w:r>
              <w:t>no problem</w:t>
            </w:r>
          </w:p>
        </w:tc>
      </w:tr>
      <w:tr w:rsidR="006A262A" w14:paraId="533493D2" w14:textId="77777777">
        <w:trPr>
          <w:cantSplit/>
        </w:trPr>
        <w:tc>
          <w:tcPr>
            <w:tcW w:w="20" w:type="pct"/>
          </w:tcPr>
          <w:p w14:paraId="3A64D15F" w14:textId="77777777" w:rsidR="006A262A" w:rsidRDefault="006A262A">
            <w:r>
              <w:t>v467c</w:t>
            </w:r>
          </w:p>
        </w:tc>
        <w:tc>
          <w:tcPr>
            <w:tcW w:w="60" w:type="pct"/>
          </w:tcPr>
          <w:p w14:paraId="48C0E9CD" w14:textId="77777777" w:rsidR="006A262A" w:rsidRDefault="006A262A">
            <w:r>
              <w:t>getting medical help for self: getting money needed for treatment</w:t>
            </w:r>
          </w:p>
        </w:tc>
        <w:tc>
          <w:tcPr>
            <w:tcW w:w="20" w:type="pct"/>
          </w:tcPr>
          <w:p w14:paraId="2BD63178" w14:textId="77777777" w:rsidR="006A262A" w:rsidRDefault="006A262A">
            <w:r>
              <w:t>no problem</w:t>
            </w:r>
          </w:p>
        </w:tc>
      </w:tr>
      <w:tr w:rsidR="006A262A" w14:paraId="1C83875E" w14:textId="77777777">
        <w:trPr>
          <w:cantSplit/>
        </w:trPr>
        <w:tc>
          <w:tcPr>
            <w:tcW w:w="20" w:type="pct"/>
          </w:tcPr>
          <w:p w14:paraId="2317C737" w14:textId="77777777" w:rsidR="006A262A" w:rsidRDefault="006A262A">
            <w:r>
              <w:t>v467d</w:t>
            </w:r>
          </w:p>
        </w:tc>
        <w:tc>
          <w:tcPr>
            <w:tcW w:w="60" w:type="pct"/>
          </w:tcPr>
          <w:p w14:paraId="62426058" w14:textId="77777777" w:rsidR="006A262A" w:rsidRDefault="006A262A">
            <w:r>
              <w:t>getting medical help for self: distance to health facility</w:t>
            </w:r>
          </w:p>
        </w:tc>
        <w:tc>
          <w:tcPr>
            <w:tcW w:w="20" w:type="pct"/>
          </w:tcPr>
          <w:p w14:paraId="2777083B" w14:textId="77777777" w:rsidR="006A262A" w:rsidRDefault="006A262A">
            <w:r>
              <w:t>not a big problem</w:t>
            </w:r>
          </w:p>
        </w:tc>
      </w:tr>
      <w:tr w:rsidR="006A262A" w14:paraId="060C4967" w14:textId="77777777">
        <w:trPr>
          <w:cantSplit/>
        </w:trPr>
        <w:tc>
          <w:tcPr>
            <w:tcW w:w="20" w:type="pct"/>
          </w:tcPr>
          <w:p w14:paraId="7CECE302" w14:textId="77777777" w:rsidR="006A262A" w:rsidRDefault="006A262A">
            <w:r>
              <w:lastRenderedPageBreak/>
              <w:t>v467f</w:t>
            </w:r>
          </w:p>
        </w:tc>
        <w:tc>
          <w:tcPr>
            <w:tcW w:w="60" w:type="pct"/>
          </w:tcPr>
          <w:p w14:paraId="26CDB6F8" w14:textId="77777777" w:rsidR="006A262A" w:rsidRDefault="006A262A">
            <w:r>
              <w:t>getting medical help for self: not wanting to go alone</w:t>
            </w:r>
          </w:p>
        </w:tc>
        <w:tc>
          <w:tcPr>
            <w:tcW w:w="20" w:type="pct"/>
          </w:tcPr>
          <w:p w14:paraId="3CF109A8" w14:textId="77777777" w:rsidR="006A262A" w:rsidRDefault="006A262A">
            <w:r>
              <w:t>no problem</w:t>
            </w:r>
          </w:p>
        </w:tc>
      </w:tr>
      <w:tr w:rsidR="006A262A" w14:paraId="7B893594" w14:textId="77777777">
        <w:trPr>
          <w:cantSplit/>
        </w:trPr>
        <w:tc>
          <w:tcPr>
            <w:tcW w:w="20" w:type="pct"/>
          </w:tcPr>
          <w:p w14:paraId="20689FF4" w14:textId="77777777" w:rsidR="006A262A" w:rsidRDefault="006A262A">
            <w:r>
              <w:t>v468</w:t>
            </w:r>
          </w:p>
        </w:tc>
        <w:tc>
          <w:tcPr>
            <w:tcW w:w="60" w:type="pct"/>
          </w:tcPr>
          <w:p w14:paraId="68CD1B92" w14:textId="77777777" w:rsidR="006A262A" w:rsidRDefault="006A262A">
            <w:r>
              <w:t>record for last birth</w:t>
            </w:r>
          </w:p>
        </w:tc>
        <w:tc>
          <w:tcPr>
            <w:tcW w:w="20" w:type="pct"/>
          </w:tcPr>
          <w:p w14:paraId="1FA79844" w14:textId="77777777" w:rsidR="006A262A" w:rsidRDefault="006A262A">
            <w:r>
              <w:t>last birth only</w:t>
            </w:r>
          </w:p>
        </w:tc>
      </w:tr>
      <w:tr w:rsidR="006A262A" w14:paraId="479E6E3C" w14:textId="77777777">
        <w:trPr>
          <w:cantSplit/>
        </w:trPr>
        <w:tc>
          <w:tcPr>
            <w:tcW w:w="20" w:type="pct"/>
          </w:tcPr>
          <w:p w14:paraId="59D9568A" w14:textId="77777777" w:rsidR="006A262A" w:rsidRDefault="006A262A">
            <w:r>
              <w:t>v473a</w:t>
            </w:r>
          </w:p>
        </w:tc>
        <w:tc>
          <w:tcPr>
            <w:tcW w:w="60" w:type="pct"/>
          </w:tcPr>
          <w:p w14:paraId="01D9DC01" w14:textId="77777777" w:rsidR="006A262A" w:rsidRDefault="006A262A">
            <w:r>
              <w:t xml:space="preserve">read consent statement - </w:t>
            </w:r>
            <w:proofErr w:type="spellStart"/>
            <w:r>
              <w:t>hiv</w:t>
            </w:r>
            <w:proofErr w:type="spellEnd"/>
          </w:p>
        </w:tc>
        <w:tc>
          <w:tcPr>
            <w:tcW w:w="20" w:type="pct"/>
          </w:tcPr>
          <w:p w14:paraId="1DD9CD1C" w14:textId="77777777" w:rsidR="006A262A" w:rsidRDefault="006A262A">
            <w:r>
              <w:t>granted</w:t>
            </w:r>
          </w:p>
        </w:tc>
      </w:tr>
      <w:tr w:rsidR="006A262A" w14:paraId="5FA7894C" w14:textId="77777777">
        <w:trPr>
          <w:cantSplit/>
        </w:trPr>
        <w:tc>
          <w:tcPr>
            <w:tcW w:w="20" w:type="pct"/>
          </w:tcPr>
          <w:p w14:paraId="23F7D415" w14:textId="77777777" w:rsidR="006A262A" w:rsidRDefault="006A262A">
            <w:r>
              <w:t>v473b</w:t>
            </w:r>
          </w:p>
        </w:tc>
        <w:tc>
          <w:tcPr>
            <w:tcW w:w="60" w:type="pct"/>
          </w:tcPr>
          <w:p w14:paraId="758FECC3" w14:textId="77777777" w:rsidR="006A262A" w:rsidRDefault="006A262A">
            <w:r>
              <w:t xml:space="preserve">result of measurement - </w:t>
            </w:r>
            <w:proofErr w:type="spellStart"/>
            <w:r>
              <w:t>hiv</w:t>
            </w:r>
            <w:proofErr w:type="spellEnd"/>
          </w:p>
        </w:tc>
        <w:tc>
          <w:tcPr>
            <w:tcW w:w="20" w:type="pct"/>
          </w:tcPr>
          <w:p w14:paraId="2D7AEB74" w14:textId="77777777" w:rsidR="006A262A" w:rsidRDefault="006A262A">
            <w:r>
              <w:t>blood taken</w:t>
            </w:r>
          </w:p>
        </w:tc>
      </w:tr>
      <w:tr w:rsidR="006A262A" w14:paraId="701E4788" w14:textId="77777777">
        <w:trPr>
          <w:cantSplit/>
        </w:trPr>
        <w:tc>
          <w:tcPr>
            <w:tcW w:w="20" w:type="pct"/>
          </w:tcPr>
          <w:p w14:paraId="394AFF61" w14:textId="77777777" w:rsidR="006A262A" w:rsidRDefault="006A262A">
            <w:r>
              <w:t>v477</w:t>
            </w:r>
          </w:p>
        </w:tc>
        <w:tc>
          <w:tcPr>
            <w:tcW w:w="60" w:type="pct"/>
          </w:tcPr>
          <w:p w14:paraId="0D33ECC1" w14:textId="77777777" w:rsidR="006A262A" w:rsidRDefault="006A262A">
            <w:r>
              <w:t>number of injections in last 12 months</w:t>
            </w:r>
          </w:p>
        </w:tc>
        <w:tc>
          <w:tcPr>
            <w:tcW w:w="20" w:type="pct"/>
          </w:tcPr>
          <w:p w14:paraId="1C0E6AA7" w14:textId="77777777" w:rsidR="006A262A" w:rsidRDefault="006A262A">
            <w:r>
              <w:t>none</w:t>
            </w:r>
          </w:p>
        </w:tc>
      </w:tr>
      <w:tr w:rsidR="006A262A" w14:paraId="2E62FFC6" w14:textId="77777777">
        <w:trPr>
          <w:cantSplit/>
        </w:trPr>
        <w:tc>
          <w:tcPr>
            <w:tcW w:w="20" w:type="pct"/>
          </w:tcPr>
          <w:p w14:paraId="54AB1574" w14:textId="77777777" w:rsidR="006A262A" w:rsidRDefault="006A262A">
            <w:r>
              <w:t>v481</w:t>
            </w:r>
          </w:p>
        </w:tc>
        <w:tc>
          <w:tcPr>
            <w:tcW w:w="60" w:type="pct"/>
          </w:tcPr>
          <w:p w14:paraId="4262F675" w14:textId="77777777" w:rsidR="006A262A" w:rsidRDefault="006A262A">
            <w:r>
              <w:t>covered by health insurance</w:t>
            </w:r>
          </w:p>
        </w:tc>
        <w:tc>
          <w:tcPr>
            <w:tcW w:w="20" w:type="pct"/>
          </w:tcPr>
          <w:p w14:paraId="6995AEE2" w14:textId="77777777" w:rsidR="006A262A" w:rsidRDefault="006A262A">
            <w:r>
              <w:t>no</w:t>
            </w:r>
          </w:p>
        </w:tc>
      </w:tr>
      <w:tr w:rsidR="006A262A" w14:paraId="44FCC146" w14:textId="77777777">
        <w:trPr>
          <w:cantSplit/>
        </w:trPr>
        <w:tc>
          <w:tcPr>
            <w:tcW w:w="20" w:type="pct"/>
          </w:tcPr>
          <w:p w14:paraId="26FB2972" w14:textId="77777777" w:rsidR="006A262A" w:rsidRDefault="006A262A">
            <w:r>
              <w:t>v481a</w:t>
            </w:r>
          </w:p>
        </w:tc>
        <w:tc>
          <w:tcPr>
            <w:tcW w:w="60" w:type="pct"/>
          </w:tcPr>
          <w:p w14:paraId="0C71BE14" w14:textId="77777777" w:rsidR="006A262A" w:rsidRDefault="006A262A">
            <w:r>
              <w:t>health insurance type: mutual/community organization</w:t>
            </w:r>
          </w:p>
        </w:tc>
        <w:tc>
          <w:tcPr>
            <w:tcW w:w="20" w:type="pct"/>
          </w:tcPr>
          <w:p w14:paraId="0295B992" w14:textId="77777777" w:rsidR="006A262A" w:rsidRDefault="006A262A">
            <w:r>
              <w:t>no</w:t>
            </w:r>
          </w:p>
        </w:tc>
      </w:tr>
      <w:tr w:rsidR="006A262A" w14:paraId="5F9D614E" w14:textId="77777777">
        <w:trPr>
          <w:cantSplit/>
        </w:trPr>
        <w:tc>
          <w:tcPr>
            <w:tcW w:w="20" w:type="pct"/>
          </w:tcPr>
          <w:p w14:paraId="2F8F6CDB" w14:textId="77777777" w:rsidR="006A262A" w:rsidRDefault="006A262A">
            <w:r>
              <w:t>v481b</w:t>
            </w:r>
          </w:p>
        </w:tc>
        <w:tc>
          <w:tcPr>
            <w:tcW w:w="60" w:type="pct"/>
          </w:tcPr>
          <w:p w14:paraId="2C4FD08C" w14:textId="77777777" w:rsidR="006A262A" w:rsidRDefault="006A262A">
            <w:r>
              <w:t>health insurance type: provided by employer</w:t>
            </w:r>
          </w:p>
        </w:tc>
        <w:tc>
          <w:tcPr>
            <w:tcW w:w="20" w:type="pct"/>
          </w:tcPr>
          <w:p w14:paraId="0D004D2D" w14:textId="77777777" w:rsidR="006A262A" w:rsidRDefault="006A262A">
            <w:r>
              <w:t>no</w:t>
            </w:r>
          </w:p>
        </w:tc>
      </w:tr>
      <w:tr w:rsidR="006A262A" w14:paraId="47E89219" w14:textId="77777777">
        <w:trPr>
          <w:cantSplit/>
        </w:trPr>
        <w:tc>
          <w:tcPr>
            <w:tcW w:w="20" w:type="pct"/>
          </w:tcPr>
          <w:p w14:paraId="33AAE2C0" w14:textId="77777777" w:rsidR="006A262A" w:rsidRDefault="006A262A">
            <w:r>
              <w:t>v481c</w:t>
            </w:r>
          </w:p>
        </w:tc>
        <w:tc>
          <w:tcPr>
            <w:tcW w:w="60" w:type="pct"/>
          </w:tcPr>
          <w:p w14:paraId="3DC9AB6E" w14:textId="77777777" w:rsidR="006A262A" w:rsidRDefault="006A262A">
            <w:r>
              <w:t>health insurance type: social security</w:t>
            </w:r>
          </w:p>
        </w:tc>
        <w:tc>
          <w:tcPr>
            <w:tcW w:w="20" w:type="pct"/>
          </w:tcPr>
          <w:p w14:paraId="7CC25FF7" w14:textId="77777777" w:rsidR="006A262A" w:rsidRDefault="006A262A">
            <w:r>
              <w:t>no</w:t>
            </w:r>
          </w:p>
        </w:tc>
      </w:tr>
      <w:tr w:rsidR="006A262A" w14:paraId="7C71FADF" w14:textId="77777777">
        <w:trPr>
          <w:cantSplit/>
        </w:trPr>
        <w:tc>
          <w:tcPr>
            <w:tcW w:w="20" w:type="pct"/>
          </w:tcPr>
          <w:p w14:paraId="40399D3A" w14:textId="77777777" w:rsidR="006A262A" w:rsidRDefault="006A262A">
            <w:r>
              <w:t>v481d</w:t>
            </w:r>
          </w:p>
        </w:tc>
        <w:tc>
          <w:tcPr>
            <w:tcW w:w="60" w:type="pct"/>
          </w:tcPr>
          <w:p w14:paraId="7D51933B" w14:textId="77777777" w:rsidR="006A262A" w:rsidRDefault="006A262A">
            <w:r>
              <w:t>health insurance type: private/commercially purchased</w:t>
            </w:r>
          </w:p>
        </w:tc>
        <w:tc>
          <w:tcPr>
            <w:tcW w:w="20" w:type="pct"/>
          </w:tcPr>
          <w:p w14:paraId="3D8A447B" w14:textId="77777777" w:rsidR="006A262A" w:rsidRDefault="006A262A">
            <w:r>
              <w:t>no</w:t>
            </w:r>
          </w:p>
        </w:tc>
      </w:tr>
      <w:tr w:rsidR="006A262A" w14:paraId="67EADFFA" w14:textId="77777777">
        <w:trPr>
          <w:cantSplit/>
        </w:trPr>
        <w:tc>
          <w:tcPr>
            <w:tcW w:w="20" w:type="pct"/>
          </w:tcPr>
          <w:p w14:paraId="3BB23533" w14:textId="77777777" w:rsidR="006A262A" w:rsidRDefault="006A262A">
            <w:r>
              <w:t>v481x</w:t>
            </w:r>
          </w:p>
        </w:tc>
        <w:tc>
          <w:tcPr>
            <w:tcW w:w="60" w:type="pct"/>
          </w:tcPr>
          <w:p w14:paraId="3EAFA67E" w14:textId="77777777" w:rsidR="006A262A" w:rsidRDefault="006A262A">
            <w:r>
              <w:t>health insurance type: other</w:t>
            </w:r>
          </w:p>
        </w:tc>
        <w:tc>
          <w:tcPr>
            <w:tcW w:w="20" w:type="pct"/>
          </w:tcPr>
          <w:p w14:paraId="7392F5C1" w14:textId="77777777" w:rsidR="006A262A" w:rsidRDefault="006A262A">
            <w:r>
              <w:t>no</w:t>
            </w:r>
          </w:p>
        </w:tc>
      </w:tr>
      <w:tr w:rsidR="006A262A" w14:paraId="4EB23559" w14:textId="77777777">
        <w:trPr>
          <w:cantSplit/>
        </w:trPr>
        <w:tc>
          <w:tcPr>
            <w:tcW w:w="20" w:type="pct"/>
          </w:tcPr>
          <w:p w14:paraId="389F6531" w14:textId="77777777" w:rsidR="006A262A" w:rsidRDefault="006A262A">
            <w:r>
              <w:t>v501</w:t>
            </w:r>
          </w:p>
        </w:tc>
        <w:tc>
          <w:tcPr>
            <w:tcW w:w="60" w:type="pct"/>
          </w:tcPr>
          <w:p w14:paraId="55F9EDCE" w14:textId="77777777" w:rsidR="006A262A" w:rsidRDefault="006A262A">
            <w:r>
              <w:t>current marital status</w:t>
            </w:r>
          </w:p>
        </w:tc>
        <w:tc>
          <w:tcPr>
            <w:tcW w:w="20" w:type="pct"/>
          </w:tcPr>
          <w:p w14:paraId="7024CBFA" w14:textId="77777777" w:rsidR="006A262A" w:rsidRDefault="006A262A">
            <w:r>
              <w:t>married</w:t>
            </w:r>
          </w:p>
        </w:tc>
      </w:tr>
      <w:tr w:rsidR="006A262A" w14:paraId="323FE1AF" w14:textId="77777777">
        <w:trPr>
          <w:cantSplit/>
        </w:trPr>
        <w:tc>
          <w:tcPr>
            <w:tcW w:w="20" w:type="pct"/>
          </w:tcPr>
          <w:p w14:paraId="25B5772B" w14:textId="77777777" w:rsidR="006A262A" w:rsidRDefault="006A262A">
            <w:r>
              <w:t>v502</w:t>
            </w:r>
          </w:p>
        </w:tc>
        <w:tc>
          <w:tcPr>
            <w:tcW w:w="60" w:type="pct"/>
          </w:tcPr>
          <w:p w14:paraId="3DA96C50" w14:textId="77777777" w:rsidR="006A262A" w:rsidRDefault="006A262A">
            <w:r>
              <w:t>currently/formerly/never in union</w:t>
            </w:r>
          </w:p>
        </w:tc>
        <w:tc>
          <w:tcPr>
            <w:tcW w:w="20" w:type="pct"/>
          </w:tcPr>
          <w:p w14:paraId="27ACFBAD" w14:textId="77777777" w:rsidR="006A262A" w:rsidRDefault="006A262A">
            <w:r>
              <w:t>currently in union/living with a man</w:t>
            </w:r>
          </w:p>
        </w:tc>
      </w:tr>
      <w:tr w:rsidR="006A262A" w14:paraId="06A513DE" w14:textId="77777777">
        <w:trPr>
          <w:cantSplit/>
        </w:trPr>
        <w:tc>
          <w:tcPr>
            <w:tcW w:w="20" w:type="pct"/>
          </w:tcPr>
          <w:p w14:paraId="57C1B523" w14:textId="77777777" w:rsidR="006A262A" w:rsidRDefault="006A262A">
            <w:r>
              <w:t>v503</w:t>
            </w:r>
          </w:p>
        </w:tc>
        <w:tc>
          <w:tcPr>
            <w:tcW w:w="60" w:type="pct"/>
          </w:tcPr>
          <w:p w14:paraId="3D4EF341" w14:textId="77777777" w:rsidR="006A262A" w:rsidRDefault="006A262A">
            <w:r>
              <w:t>number of unions</w:t>
            </w:r>
          </w:p>
        </w:tc>
        <w:tc>
          <w:tcPr>
            <w:tcW w:w="20" w:type="pct"/>
          </w:tcPr>
          <w:p w14:paraId="18D6E1E7" w14:textId="77777777" w:rsidR="006A262A" w:rsidRDefault="006A262A">
            <w:r>
              <w:t>once</w:t>
            </w:r>
          </w:p>
        </w:tc>
      </w:tr>
      <w:tr w:rsidR="006A262A" w14:paraId="50DD1C17" w14:textId="77777777">
        <w:trPr>
          <w:cantSplit/>
        </w:trPr>
        <w:tc>
          <w:tcPr>
            <w:tcW w:w="20" w:type="pct"/>
          </w:tcPr>
          <w:p w14:paraId="05F7E0ED" w14:textId="77777777" w:rsidR="006A262A" w:rsidRDefault="006A262A">
            <w:r>
              <w:t>v504</w:t>
            </w:r>
          </w:p>
        </w:tc>
        <w:tc>
          <w:tcPr>
            <w:tcW w:w="60" w:type="pct"/>
          </w:tcPr>
          <w:p w14:paraId="117C9D32" w14:textId="77777777" w:rsidR="006A262A" w:rsidRDefault="006A262A">
            <w:r>
              <w:t>currently residing with husband/partner</w:t>
            </w:r>
          </w:p>
        </w:tc>
        <w:tc>
          <w:tcPr>
            <w:tcW w:w="20" w:type="pct"/>
          </w:tcPr>
          <w:p w14:paraId="74A74A5F" w14:textId="77777777" w:rsidR="006A262A" w:rsidRDefault="006A262A">
            <w:r>
              <w:t>living with her</w:t>
            </w:r>
          </w:p>
        </w:tc>
      </w:tr>
      <w:tr w:rsidR="006A262A" w14:paraId="0E989143" w14:textId="77777777">
        <w:trPr>
          <w:cantSplit/>
        </w:trPr>
        <w:tc>
          <w:tcPr>
            <w:tcW w:w="20" w:type="pct"/>
          </w:tcPr>
          <w:p w14:paraId="4D8B88AE" w14:textId="77777777" w:rsidR="006A262A" w:rsidRDefault="006A262A">
            <w:r>
              <w:t>v505</w:t>
            </w:r>
          </w:p>
        </w:tc>
        <w:tc>
          <w:tcPr>
            <w:tcW w:w="60" w:type="pct"/>
          </w:tcPr>
          <w:p w14:paraId="7D074B61" w14:textId="77777777" w:rsidR="006A262A" w:rsidRDefault="006A262A">
            <w:r>
              <w:t>number of other wives</w:t>
            </w:r>
          </w:p>
        </w:tc>
        <w:tc>
          <w:tcPr>
            <w:tcW w:w="20" w:type="pct"/>
          </w:tcPr>
          <w:p w14:paraId="1BE3D614" w14:textId="77777777" w:rsidR="006A262A" w:rsidRDefault="006A262A">
            <w:r>
              <w:t>no other wives</w:t>
            </w:r>
          </w:p>
        </w:tc>
      </w:tr>
      <w:tr w:rsidR="006A262A" w14:paraId="6391E9F5" w14:textId="77777777">
        <w:trPr>
          <w:cantSplit/>
        </w:trPr>
        <w:tc>
          <w:tcPr>
            <w:tcW w:w="20" w:type="pct"/>
          </w:tcPr>
          <w:p w14:paraId="0E098292" w14:textId="77777777" w:rsidR="006A262A" w:rsidRDefault="006A262A">
            <w:r>
              <w:t>v507</w:t>
            </w:r>
          </w:p>
        </w:tc>
        <w:tc>
          <w:tcPr>
            <w:tcW w:w="60" w:type="pct"/>
          </w:tcPr>
          <w:p w14:paraId="1DE2DC9B" w14:textId="77777777" w:rsidR="006A262A" w:rsidRDefault="006A262A">
            <w:r>
              <w:t>month of first cohabitation</w:t>
            </w:r>
          </w:p>
        </w:tc>
        <w:tc>
          <w:tcPr>
            <w:tcW w:w="20" w:type="pct"/>
          </w:tcPr>
          <w:p w14:paraId="2335D750" w14:textId="77777777" w:rsidR="006A262A" w:rsidRDefault="006A262A">
            <w:r>
              <w:t>10</w:t>
            </w:r>
          </w:p>
        </w:tc>
      </w:tr>
      <w:tr w:rsidR="006A262A" w14:paraId="3C98700C" w14:textId="77777777">
        <w:trPr>
          <w:cantSplit/>
        </w:trPr>
        <w:tc>
          <w:tcPr>
            <w:tcW w:w="20" w:type="pct"/>
          </w:tcPr>
          <w:p w14:paraId="6FC94A4C" w14:textId="77777777" w:rsidR="006A262A" w:rsidRDefault="006A262A">
            <w:r>
              <w:t>v508</w:t>
            </w:r>
          </w:p>
        </w:tc>
        <w:tc>
          <w:tcPr>
            <w:tcW w:w="60" w:type="pct"/>
          </w:tcPr>
          <w:p w14:paraId="18342DD6" w14:textId="77777777" w:rsidR="006A262A" w:rsidRDefault="006A262A">
            <w:r>
              <w:t>year of first cohabitation</w:t>
            </w:r>
          </w:p>
        </w:tc>
        <w:tc>
          <w:tcPr>
            <w:tcW w:w="20" w:type="pct"/>
          </w:tcPr>
          <w:p w14:paraId="24CF37B2" w14:textId="77777777" w:rsidR="006A262A" w:rsidRDefault="006A262A">
            <w:r>
              <w:t>1998</w:t>
            </w:r>
          </w:p>
        </w:tc>
      </w:tr>
      <w:tr w:rsidR="006A262A" w14:paraId="752CEB09" w14:textId="77777777">
        <w:trPr>
          <w:cantSplit/>
        </w:trPr>
        <w:tc>
          <w:tcPr>
            <w:tcW w:w="20" w:type="pct"/>
          </w:tcPr>
          <w:p w14:paraId="3F0F41AB" w14:textId="77777777" w:rsidR="006A262A" w:rsidRDefault="006A262A">
            <w:r>
              <w:t>v509</w:t>
            </w:r>
          </w:p>
        </w:tc>
        <w:tc>
          <w:tcPr>
            <w:tcW w:w="60" w:type="pct"/>
          </w:tcPr>
          <w:p w14:paraId="475717A2" w14:textId="77777777" w:rsidR="006A262A" w:rsidRDefault="006A262A">
            <w:r>
              <w:t>date of first cohabitation (</w:t>
            </w:r>
            <w:proofErr w:type="spellStart"/>
            <w:r>
              <w:t>cmc</w:t>
            </w:r>
            <w:proofErr w:type="spellEnd"/>
            <w:r>
              <w:t>)</w:t>
            </w:r>
          </w:p>
        </w:tc>
        <w:tc>
          <w:tcPr>
            <w:tcW w:w="20" w:type="pct"/>
          </w:tcPr>
          <w:p w14:paraId="73328BDF" w14:textId="77777777" w:rsidR="006A262A" w:rsidRDefault="006A262A">
            <w:r>
              <w:t>1186</w:t>
            </w:r>
          </w:p>
        </w:tc>
      </w:tr>
      <w:tr w:rsidR="006A262A" w14:paraId="2463F1F5" w14:textId="77777777">
        <w:trPr>
          <w:cantSplit/>
        </w:trPr>
        <w:tc>
          <w:tcPr>
            <w:tcW w:w="20" w:type="pct"/>
          </w:tcPr>
          <w:p w14:paraId="5741B061" w14:textId="77777777" w:rsidR="006A262A" w:rsidRDefault="006A262A">
            <w:r>
              <w:t>v510</w:t>
            </w:r>
          </w:p>
        </w:tc>
        <w:tc>
          <w:tcPr>
            <w:tcW w:w="60" w:type="pct"/>
          </w:tcPr>
          <w:p w14:paraId="0E1859AD" w14:textId="77777777" w:rsidR="006A262A" w:rsidRDefault="006A262A">
            <w:r>
              <w:t>completeness of date information in v509</w:t>
            </w:r>
          </w:p>
        </w:tc>
        <w:tc>
          <w:tcPr>
            <w:tcW w:w="20" w:type="pct"/>
          </w:tcPr>
          <w:p w14:paraId="5734EC8E" w14:textId="77777777" w:rsidR="006A262A" w:rsidRDefault="006A262A">
            <w:r>
              <w:t>year - age/month imputed</w:t>
            </w:r>
          </w:p>
        </w:tc>
      </w:tr>
      <w:tr w:rsidR="006A262A" w14:paraId="383972F1" w14:textId="77777777">
        <w:trPr>
          <w:cantSplit/>
        </w:trPr>
        <w:tc>
          <w:tcPr>
            <w:tcW w:w="20" w:type="pct"/>
          </w:tcPr>
          <w:p w14:paraId="29460CD6" w14:textId="77777777" w:rsidR="006A262A" w:rsidRDefault="006A262A">
            <w:r>
              <w:t>v511</w:t>
            </w:r>
          </w:p>
        </w:tc>
        <w:tc>
          <w:tcPr>
            <w:tcW w:w="60" w:type="pct"/>
          </w:tcPr>
          <w:p w14:paraId="7F67367E" w14:textId="77777777" w:rsidR="006A262A" w:rsidRDefault="006A262A">
            <w:r>
              <w:t>age at first cohabitation</w:t>
            </w:r>
          </w:p>
        </w:tc>
        <w:tc>
          <w:tcPr>
            <w:tcW w:w="20" w:type="pct"/>
          </w:tcPr>
          <w:p w14:paraId="35A28E4A" w14:textId="77777777" w:rsidR="006A262A" w:rsidRDefault="006A262A">
            <w:r>
              <w:t>17</w:t>
            </w:r>
          </w:p>
        </w:tc>
      </w:tr>
      <w:tr w:rsidR="006A262A" w14:paraId="6241A151" w14:textId="77777777">
        <w:trPr>
          <w:cantSplit/>
        </w:trPr>
        <w:tc>
          <w:tcPr>
            <w:tcW w:w="20" w:type="pct"/>
          </w:tcPr>
          <w:p w14:paraId="0EFB5B06" w14:textId="77777777" w:rsidR="006A262A" w:rsidRDefault="006A262A">
            <w:r>
              <w:t>v512</w:t>
            </w:r>
          </w:p>
        </w:tc>
        <w:tc>
          <w:tcPr>
            <w:tcW w:w="60" w:type="pct"/>
          </w:tcPr>
          <w:p w14:paraId="5BDFB5FE" w14:textId="77777777" w:rsidR="006A262A" w:rsidRDefault="006A262A">
            <w:r>
              <w:t>years since first cohabitation</w:t>
            </w:r>
          </w:p>
        </w:tc>
        <w:tc>
          <w:tcPr>
            <w:tcW w:w="20" w:type="pct"/>
          </w:tcPr>
          <w:p w14:paraId="3055AFAF" w14:textId="77777777" w:rsidR="006A262A" w:rsidRDefault="006A262A">
            <w:r>
              <w:t>16</w:t>
            </w:r>
          </w:p>
        </w:tc>
      </w:tr>
      <w:tr w:rsidR="006A262A" w14:paraId="71689C24" w14:textId="77777777">
        <w:trPr>
          <w:cantSplit/>
        </w:trPr>
        <w:tc>
          <w:tcPr>
            <w:tcW w:w="20" w:type="pct"/>
          </w:tcPr>
          <w:p w14:paraId="0AD68AFA" w14:textId="77777777" w:rsidR="006A262A" w:rsidRDefault="006A262A">
            <w:r>
              <w:t>v513</w:t>
            </w:r>
          </w:p>
        </w:tc>
        <w:tc>
          <w:tcPr>
            <w:tcW w:w="60" w:type="pct"/>
          </w:tcPr>
          <w:p w14:paraId="639E5789" w14:textId="77777777" w:rsidR="006A262A" w:rsidRDefault="006A262A">
            <w:r>
              <w:t>cohabitation duration (grouped)</w:t>
            </w:r>
          </w:p>
        </w:tc>
        <w:tc>
          <w:tcPr>
            <w:tcW w:w="20" w:type="pct"/>
          </w:tcPr>
          <w:p w14:paraId="4C90FDE2" w14:textId="77777777" w:rsidR="006A262A" w:rsidRDefault="006A262A">
            <w:r>
              <w:t>15-19</w:t>
            </w:r>
          </w:p>
        </w:tc>
      </w:tr>
      <w:tr w:rsidR="006A262A" w14:paraId="3277A69E" w14:textId="77777777">
        <w:trPr>
          <w:cantSplit/>
        </w:trPr>
        <w:tc>
          <w:tcPr>
            <w:tcW w:w="20" w:type="pct"/>
          </w:tcPr>
          <w:p w14:paraId="553B1780" w14:textId="77777777" w:rsidR="006A262A" w:rsidRDefault="006A262A">
            <w:r>
              <w:t>v525</w:t>
            </w:r>
          </w:p>
        </w:tc>
        <w:tc>
          <w:tcPr>
            <w:tcW w:w="60" w:type="pct"/>
          </w:tcPr>
          <w:p w14:paraId="57015E3E" w14:textId="77777777" w:rsidR="006A262A" w:rsidRDefault="006A262A">
            <w:r>
              <w:t>age at first sex</w:t>
            </w:r>
          </w:p>
        </w:tc>
        <w:tc>
          <w:tcPr>
            <w:tcW w:w="20" w:type="pct"/>
          </w:tcPr>
          <w:p w14:paraId="6A895B12" w14:textId="77777777" w:rsidR="006A262A" w:rsidRDefault="006A262A">
            <w:r>
              <w:t>at first union</w:t>
            </w:r>
          </w:p>
        </w:tc>
      </w:tr>
      <w:tr w:rsidR="006A262A" w14:paraId="0A5C613E" w14:textId="77777777">
        <w:trPr>
          <w:cantSplit/>
        </w:trPr>
        <w:tc>
          <w:tcPr>
            <w:tcW w:w="20" w:type="pct"/>
          </w:tcPr>
          <w:p w14:paraId="333FD683" w14:textId="77777777" w:rsidR="006A262A" w:rsidRDefault="006A262A">
            <w:r>
              <w:t>v527</w:t>
            </w:r>
          </w:p>
        </w:tc>
        <w:tc>
          <w:tcPr>
            <w:tcW w:w="60" w:type="pct"/>
          </w:tcPr>
          <w:p w14:paraId="331534A2" w14:textId="77777777" w:rsidR="006A262A" w:rsidRDefault="006A262A">
            <w:r>
              <w:t>time since last sex</w:t>
            </w:r>
          </w:p>
        </w:tc>
        <w:tc>
          <w:tcPr>
            <w:tcW w:w="20" w:type="pct"/>
          </w:tcPr>
          <w:p w14:paraId="4F910AE9" w14:textId="77777777" w:rsidR="006A262A" w:rsidRDefault="006A262A">
            <w:r>
              <w:t>106</w:t>
            </w:r>
          </w:p>
        </w:tc>
      </w:tr>
      <w:tr w:rsidR="006A262A" w14:paraId="2084FA41" w14:textId="77777777">
        <w:trPr>
          <w:cantSplit/>
        </w:trPr>
        <w:tc>
          <w:tcPr>
            <w:tcW w:w="20" w:type="pct"/>
          </w:tcPr>
          <w:p w14:paraId="150B3DC6" w14:textId="77777777" w:rsidR="006A262A" w:rsidRDefault="006A262A">
            <w:r>
              <w:t>v528</w:t>
            </w:r>
          </w:p>
        </w:tc>
        <w:tc>
          <w:tcPr>
            <w:tcW w:w="60" w:type="pct"/>
          </w:tcPr>
          <w:p w14:paraId="6B4D9BE2" w14:textId="77777777" w:rsidR="006A262A" w:rsidRDefault="006A262A">
            <w:r>
              <w:t>time since last sex (in days)</w:t>
            </w:r>
          </w:p>
        </w:tc>
        <w:tc>
          <w:tcPr>
            <w:tcW w:w="20" w:type="pct"/>
          </w:tcPr>
          <w:p w14:paraId="1B622DD5" w14:textId="77777777" w:rsidR="006A262A" w:rsidRDefault="006A262A">
            <w:r>
              <w:t>6</w:t>
            </w:r>
          </w:p>
        </w:tc>
      </w:tr>
      <w:tr w:rsidR="006A262A" w14:paraId="7196B14C" w14:textId="77777777">
        <w:trPr>
          <w:cantSplit/>
        </w:trPr>
        <w:tc>
          <w:tcPr>
            <w:tcW w:w="20" w:type="pct"/>
          </w:tcPr>
          <w:p w14:paraId="28815A18" w14:textId="77777777" w:rsidR="006A262A" w:rsidRDefault="006A262A">
            <w:r>
              <w:t>v529</w:t>
            </w:r>
          </w:p>
        </w:tc>
        <w:tc>
          <w:tcPr>
            <w:tcW w:w="60" w:type="pct"/>
          </w:tcPr>
          <w:p w14:paraId="056A1354" w14:textId="77777777" w:rsidR="006A262A" w:rsidRDefault="006A262A">
            <w:r>
              <w:t>time since last sex (in months)</w:t>
            </w:r>
          </w:p>
        </w:tc>
        <w:tc>
          <w:tcPr>
            <w:tcW w:w="20" w:type="pct"/>
          </w:tcPr>
          <w:p w14:paraId="5174315E" w14:textId="77777777" w:rsidR="006A262A" w:rsidRDefault="006A262A">
            <w:r>
              <w:t>0</w:t>
            </w:r>
          </w:p>
        </w:tc>
      </w:tr>
      <w:tr w:rsidR="006A262A" w14:paraId="2B17FA78" w14:textId="77777777">
        <w:trPr>
          <w:cantSplit/>
        </w:trPr>
        <w:tc>
          <w:tcPr>
            <w:tcW w:w="20" w:type="pct"/>
          </w:tcPr>
          <w:p w14:paraId="3D1C9BC2" w14:textId="77777777" w:rsidR="006A262A" w:rsidRDefault="006A262A">
            <w:r>
              <w:t>v530</w:t>
            </w:r>
          </w:p>
        </w:tc>
        <w:tc>
          <w:tcPr>
            <w:tcW w:w="60" w:type="pct"/>
          </w:tcPr>
          <w:p w14:paraId="0D9031BA" w14:textId="77777777" w:rsidR="006A262A" w:rsidRDefault="006A262A">
            <w:r>
              <w:t>flag for v529</w:t>
            </w:r>
          </w:p>
        </w:tc>
        <w:tc>
          <w:tcPr>
            <w:tcW w:w="20" w:type="pct"/>
          </w:tcPr>
          <w:p w14:paraId="6FD074A6" w14:textId="77777777" w:rsidR="006A262A" w:rsidRDefault="006A262A">
            <w:r>
              <w:t>no flag</w:t>
            </w:r>
          </w:p>
        </w:tc>
      </w:tr>
      <w:tr w:rsidR="006A262A" w14:paraId="051BDF98" w14:textId="77777777">
        <w:trPr>
          <w:cantSplit/>
        </w:trPr>
        <w:tc>
          <w:tcPr>
            <w:tcW w:w="20" w:type="pct"/>
          </w:tcPr>
          <w:p w14:paraId="51F0924D" w14:textId="77777777" w:rsidR="006A262A" w:rsidRDefault="006A262A">
            <w:r>
              <w:t>v531</w:t>
            </w:r>
          </w:p>
        </w:tc>
        <w:tc>
          <w:tcPr>
            <w:tcW w:w="60" w:type="pct"/>
          </w:tcPr>
          <w:p w14:paraId="15298378" w14:textId="77777777" w:rsidR="006A262A" w:rsidRDefault="006A262A">
            <w:r>
              <w:t>age at first sex (imputed)</w:t>
            </w:r>
          </w:p>
        </w:tc>
        <w:tc>
          <w:tcPr>
            <w:tcW w:w="20" w:type="pct"/>
          </w:tcPr>
          <w:p w14:paraId="74A550DB" w14:textId="77777777" w:rsidR="006A262A" w:rsidRDefault="006A262A">
            <w:r>
              <w:t>17</w:t>
            </w:r>
          </w:p>
        </w:tc>
      </w:tr>
      <w:tr w:rsidR="006A262A" w14:paraId="2C2D4E9A" w14:textId="77777777">
        <w:trPr>
          <w:cantSplit/>
        </w:trPr>
        <w:tc>
          <w:tcPr>
            <w:tcW w:w="20" w:type="pct"/>
          </w:tcPr>
          <w:p w14:paraId="195D6B6A" w14:textId="77777777" w:rsidR="006A262A" w:rsidRDefault="006A262A">
            <w:r>
              <w:t>v532</w:t>
            </w:r>
          </w:p>
        </w:tc>
        <w:tc>
          <w:tcPr>
            <w:tcW w:w="60" w:type="pct"/>
          </w:tcPr>
          <w:p w14:paraId="2FEE86E5" w14:textId="77777777" w:rsidR="006A262A" w:rsidRDefault="006A262A">
            <w:r>
              <w:t>flag for v531</w:t>
            </w:r>
          </w:p>
        </w:tc>
        <w:tc>
          <w:tcPr>
            <w:tcW w:w="20" w:type="pct"/>
          </w:tcPr>
          <w:p w14:paraId="6CB9BA4F" w14:textId="77777777" w:rsidR="006A262A" w:rsidRDefault="006A262A">
            <w:r>
              <w:t>no flag</w:t>
            </w:r>
          </w:p>
        </w:tc>
      </w:tr>
      <w:tr w:rsidR="006A262A" w14:paraId="187499C6" w14:textId="77777777">
        <w:trPr>
          <w:cantSplit/>
        </w:trPr>
        <w:tc>
          <w:tcPr>
            <w:tcW w:w="20" w:type="pct"/>
          </w:tcPr>
          <w:p w14:paraId="612D44FB" w14:textId="77777777" w:rsidR="006A262A" w:rsidRDefault="006A262A">
            <w:r>
              <w:t>v536</w:t>
            </w:r>
          </w:p>
        </w:tc>
        <w:tc>
          <w:tcPr>
            <w:tcW w:w="60" w:type="pct"/>
          </w:tcPr>
          <w:p w14:paraId="20BC45A0" w14:textId="77777777" w:rsidR="006A262A" w:rsidRDefault="006A262A">
            <w:r>
              <w:t>recent sexual activity</w:t>
            </w:r>
          </w:p>
        </w:tc>
        <w:tc>
          <w:tcPr>
            <w:tcW w:w="20" w:type="pct"/>
          </w:tcPr>
          <w:p w14:paraId="71C7C8F0" w14:textId="77777777" w:rsidR="006A262A" w:rsidRDefault="006A262A">
            <w:r>
              <w:t>active in last 4 weeks</w:t>
            </w:r>
          </w:p>
        </w:tc>
      </w:tr>
      <w:tr w:rsidR="006A262A" w14:paraId="110C92AB" w14:textId="77777777">
        <w:trPr>
          <w:cantSplit/>
        </w:trPr>
        <w:tc>
          <w:tcPr>
            <w:tcW w:w="20" w:type="pct"/>
          </w:tcPr>
          <w:p w14:paraId="4C3BFAB3" w14:textId="77777777" w:rsidR="006A262A" w:rsidRDefault="006A262A">
            <w:r>
              <w:t>v613</w:t>
            </w:r>
          </w:p>
        </w:tc>
        <w:tc>
          <w:tcPr>
            <w:tcW w:w="60" w:type="pct"/>
          </w:tcPr>
          <w:p w14:paraId="340D8097" w14:textId="77777777" w:rsidR="006A262A" w:rsidRDefault="006A262A">
            <w:r>
              <w:t>ideal number of children</w:t>
            </w:r>
          </w:p>
        </w:tc>
        <w:tc>
          <w:tcPr>
            <w:tcW w:w="20" w:type="pct"/>
          </w:tcPr>
          <w:p w14:paraId="050AF95A" w14:textId="77777777" w:rsidR="006A262A" w:rsidRDefault="006A262A">
            <w:r>
              <w:t>5</w:t>
            </w:r>
          </w:p>
        </w:tc>
      </w:tr>
      <w:tr w:rsidR="006A262A" w14:paraId="186C0F7B" w14:textId="77777777">
        <w:trPr>
          <w:cantSplit/>
        </w:trPr>
        <w:tc>
          <w:tcPr>
            <w:tcW w:w="20" w:type="pct"/>
          </w:tcPr>
          <w:p w14:paraId="2A635A9A" w14:textId="77777777" w:rsidR="006A262A" w:rsidRDefault="006A262A">
            <w:r>
              <w:t>v614</w:t>
            </w:r>
          </w:p>
        </w:tc>
        <w:tc>
          <w:tcPr>
            <w:tcW w:w="60" w:type="pct"/>
          </w:tcPr>
          <w:p w14:paraId="40978D6D" w14:textId="77777777" w:rsidR="006A262A" w:rsidRDefault="006A262A">
            <w:r>
              <w:t>ideal number of children (grouped)</w:t>
            </w:r>
          </w:p>
        </w:tc>
        <w:tc>
          <w:tcPr>
            <w:tcW w:w="20" w:type="pct"/>
          </w:tcPr>
          <w:p w14:paraId="11197361" w14:textId="77777777" w:rsidR="006A262A" w:rsidRDefault="006A262A">
            <w:r>
              <w:t>5</w:t>
            </w:r>
          </w:p>
        </w:tc>
      </w:tr>
      <w:tr w:rsidR="006A262A" w14:paraId="11060D09" w14:textId="77777777">
        <w:trPr>
          <w:cantSplit/>
        </w:trPr>
        <w:tc>
          <w:tcPr>
            <w:tcW w:w="20" w:type="pct"/>
          </w:tcPr>
          <w:p w14:paraId="049AA0DA" w14:textId="77777777" w:rsidR="006A262A" w:rsidRDefault="006A262A">
            <w:r>
              <w:t>v621</w:t>
            </w:r>
          </w:p>
        </w:tc>
        <w:tc>
          <w:tcPr>
            <w:tcW w:w="60" w:type="pct"/>
          </w:tcPr>
          <w:p w14:paraId="3B198364" w14:textId="77777777" w:rsidR="006A262A" w:rsidRDefault="006A262A">
            <w:r>
              <w:t>husband's desire for children</w:t>
            </w:r>
          </w:p>
        </w:tc>
        <w:tc>
          <w:tcPr>
            <w:tcW w:w="20" w:type="pct"/>
          </w:tcPr>
          <w:p w14:paraId="5CD27602" w14:textId="77777777" w:rsidR="006A262A" w:rsidRDefault="006A262A">
            <w:r>
              <w:t>both want same</w:t>
            </w:r>
          </w:p>
        </w:tc>
      </w:tr>
      <w:tr w:rsidR="006A262A" w14:paraId="51B370C6" w14:textId="77777777">
        <w:trPr>
          <w:cantSplit/>
        </w:trPr>
        <w:tc>
          <w:tcPr>
            <w:tcW w:w="20" w:type="pct"/>
          </w:tcPr>
          <w:p w14:paraId="302ED1BC" w14:textId="77777777" w:rsidR="006A262A" w:rsidRDefault="006A262A">
            <w:r>
              <w:t>v623</w:t>
            </w:r>
          </w:p>
        </w:tc>
        <w:tc>
          <w:tcPr>
            <w:tcW w:w="60" w:type="pct"/>
          </w:tcPr>
          <w:p w14:paraId="0F30ED5F" w14:textId="77777777" w:rsidR="006A262A" w:rsidRDefault="006A262A">
            <w:r>
              <w:t>exposure</w:t>
            </w:r>
          </w:p>
        </w:tc>
        <w:tc>
          <w:tcPr>
            <w:tcW w:w="20" w:type="pct"/>
          </w:tcPr>
          <w:p w14:paraId="630F0158" w14:textId="77777777" w:rsidR="006A262A" w:rsidRDefault="006A262A">
            <w:r>
              <w:t>fecund</w:t>
            </w:r>
          </w:p>
        </w:tc>
      </w:tr>
      <w:tr w:rsidR="006A262A" w14:paraId="1D1E2A97" w14:textId="77777777">
        <w:trPr>
          <w:cantSplit/>
        </w:trPr>
        <w:tc>
          <w:tcPr>
            <w:tcW w:w="20" w:type="pct"/>
          </w:tcPr>
          <w:p w14:paraId="6BFA33AB" w14:textId="77777777" w:rsidR="006A262A" w:rsidRDefault="006A262A">
            <w:r>
              <w:t>v625</w:t>
            </w:r>
          </w:p>
        </w:tc>
        <w:tc>
          <w:tcPr>
            <w:tcW w:w="60" w:type="pct"/>
          </w:tcPr>
          <w:p w14:paraId="789D1BDB" w14:textId="77777777" w:rsidR="006A262A" w:rsidRDefault="006A262A">
            <w:r>
              <w:t>exposure (definition 2)</w:t>
            </w:r>
          </w:p>
        </w:tc>
        <w:tc>
          <w:tcPr>
            <w:tcW w:w="20" w:type="pct"/>
          </w:tcPr>
          <w:p w14:paraId="3E42A0C3" w14:textId="77777777" w:rsidR="006A262A" w:rsidRDefault="006A262A">
            <w:r>
              <w:t>fecund</w:t>
            </w:r>
          </w:p>
        </w:tc>
      </w:tr>
      <w:tr w:rsidR="006A262A" w14:paraId="3D44D4E7" w14:textId="77777777">
        <w:trPr>
          <w:cantSplit/>
        </w:trPr>
        <w:tc>
          <w:tcPr>
            <w:tcW w:w="20" w:type="pct"/>
          </w:tcPr>
          <w:p w14:paraId="29549CDA" w14:textId="77777777" w:rsidR="006A262A" w:rsidRDefault="006A262A">
            <w:r>
              <w:t>v625a</w:t>
            </w:r>
          </w:p>
        </w:tc>
        <w:tc>
          <w:tcPr>
            <w:tcW w:w="60" w:type="pct"/>
          </w:tcPr>
          <w:p w14:paraId="2E12214D" w14:textId="77777777" w:rsidR="006A262A" w:rsidRDefault="006A262A">
            <w:r>
              <w:t>exposure to need for contraception (definition 3)</w:t>
            </w:r>
          </w:p>
        </w:tc>
        <w:tc>
          <w:tcPr>
            <w:tcW w:w="20" w:type="pct"/>
          </w:tcPr>
          <w:p w14:paraId="0894531A" w14:textId="77777777" w:rsidR="006A262A" w:rsidRDefault="006A262A">
            <w:r>
              <w:t>fecund</w:t>
            </w:r>
          </w:p>
        </w:tc>
      </w:tr>
      <w:tr w:rsidR="006A262A" w14:paraId="221881B1" w14:textId="77777777">
        <w:trPr>
          <w:cantSplit/>
        </w:trPr>
        <w:tc>
          <w:tcPr>
            <w:tcW w:w="20" w:type="pct"/>
          </w:tcPr>
          <w:p w14:paraId="14A86E33" w14:textId="77777777" w:rsidR="006A262A" w:rsidRDefault="006A262A">
            <w:r>
              <w:t>v627</w:t>
            </w:r>
          </w:p>
        </w:tc>
        <w:tc>
          <w:tcPr>
            <w:tcW w:w="60" w:type="pct"/>
          </w:tcPr>
          <w:p w14:paraId="1C984A8F" w14:textId="77777777" w:rsidR="006A262A" w:rsidRDefault="006A262A">
            <w:r>
              <w:t>ideal number of boys</w:t>
            </w:r>
          </w:p>
        </w:tc>
        <w:tc>
          <w:tcPr>
            <w:tcW w:w="20" w:type="pct"/>
          </w:tcPr>
          <w:p w14:paraId="197113FD" w14:textId="77777777" w:rsidR="006A262A" w:rsidRDefault="006A262A">
            <w:r>
              <w:t>2</w:t>
            </w:r>
          </w:p>
        </w:tc>
      </w:tr>
      <w:tr w:rsidR="006A262A" w14:paraId="6ADDEF3C" w14:textId="77777777">
        <w:trPr>
          <w:cantSplit/>
        </w:trPr>
        <w:tc>
          <w:tcPr>
            <w:tcW w:w="20" w:type="pct"/>
          </w:tcPr>
          <w:p w14:paraId="2134204B" w14:textId="77777777" w:rsidR="006A262A" w:rsidRDefault="006A262A">
            <w:r>
              <w:t>v628</w:t>
            </w:r>
          </w:p>
        </w:tc>
        <w:tc>
          <w:tcPr>
            <w:tcW w:w="60" w:type="pct"/>
          </w:tcPr>
          <w:p w14:paraId="67C7B18A" w14:textId="77777777" w:rsidR="006A262A" w:rsidRDefault="006A262A">
            <w:r>
              <w:t>ideal number of girls</w:t>
            </w:r>
          </w:p>
        </w:tc>
        <w:tc>
          <w:tcPr>
            <w:tcW w:w="20" w:type="pct"/>
          </w:tcPr>
          <w:p w14:paraId="72F2E23B" w14:textId="77777777" w:rsidR="006A262A" w:rsidRDefault="006A262A">
            <w:r>
              <w:t>3</w:t>
            </w:r>
          </w:p>
        </w:tc>
      </w:tr>
      <w:tr w:rsidR="006A262A" w14:paraId="1716F80F" w14:textId="77777777">
        <w:trPr>
          <w:cantSplit/>
        </w:trPr>
        <w:tc>
          <w:tcPr>
            <w:tcW w:w="20" w:type="pct"/>
          </w:tcPr>
          <w:p w14:paraId="5F2FD019" w14:textId="77777777" w:rsidR="006A262A" w:rsidRDefault="006A262A">
            <w:r>
              <w:t>v629</w:t>
            </w:r>
          </w:p>
        </w:tc>
        <w:tc>
          <w:tcPr>
            <w:tcW w:w="60" w:type="pct"/>
          </w:tcPr>
          <w:p w14:paraId="484F404C" w14:textId="77777777" w:rsidR="006A262A" w:rsidRDefault="006A262A">
            <w:r>
              <w:t>ideal number of either sex</w:t>
            </w:r>
          </w:p>
        </w:tc>
        <w:tc>
          <w:tcPr>
            <w:tcW w:w="20" w:type="pct"/>
          </w:tcPr>
          <w:p w14:paraId="23628F0F" w14:textId="77777777" w:rsidR="006A262A" w:rsidRDefault="006A262A">
            <w:r>
              <w:t>0</w:t>
            </w:r>
          </w:p>
        </w:tc>
      </w:tr>
      <w:tr w:rsidR="006A262A" w14:paraId="60B3F77B" w14:textId="77777777">
        <w:trPr>
          <w:cantSplit/>
        </w:trPr>
        <w:tc>
          <w:tcPr>
            <w:tcW w:w="20" w:type="pct"/>
          </w:tcPr>
          <w:p w14:paraId="67372778" w14:textId="77777777" w:rsidR="006A262A" w:rsidRDefault="006A262A">
            <w:r>
              <w:t>v633b</w:t>
            </w:r>
          </w:p>
        </w:tc>
        <w:tc>
          <w:tcPr>
            <w:tcW w:w="60" w:type="pct"/>
          </w:tcPr>
          <w:p w14:paraId="49F2267F" w14:textId="77777777" w:rsidR="006A262A" w:rsidRDefault="006A262A">
            <w:r>
              <w:t>reason for not having sex: husband has other women</w:t>
            </w:r>
          </w:p>
        </w:tc>
        <w:tc>
          <w:tcPr>
            <w:tcW w:w="20" w:type="pct"/>
          </w:tcPr>
          <w:p w14:paraId="69BBB24C" w14:textId="77777777" w:rsidR="006A262A" w:rsidRDefault="006A262A">
            <w:r>
              <w:t>no</w:t>
            </w:r>
          </w:p>
        </w:tc>
      </w:tr>
      <w:tr w:rsidR="006A262A" w14:paraId="6FAA716B" w14:textId="77777777">
        <w:trPr>
          <w:cantSplit/>
        </w:trPr>
        <w:tc>
          <w:tcPr>
            <w:tcW w:w="20" w:type="pct"/>
          </w:tcPr>
          <w:p w14:paraId="732A1CC5" w14:textId="77777777" w:rsidR="006A262A" w:rsidRDefault="006A262A">
            <w:r>
              <w:lastRenderedPageBreak/>
              <w:t>v701</w:t>
            </w:r>
          </w:p>
        </w:tc>
        <w:tc>
          <w:tcPr>
            <w:tcW w:w="60" w:type="pct"/>
          </w:tcPr>
          <w:p w14:paraId="319EB1C5" w14:textId="77777777" w:rsidR="006A262A" w:rsidRDefault="006A262A">
            <w:r>
              <w:t>husband/partner's education level</w:t>
            </w:r>
          </w:p>
        </w:tc>
        <w:tc>
          <w:tcPr>
            <w:tcW w:w="20" w:type="pct"/>
          </w:tcPr>
          <w:p w14:paraId="3016A451" w14:textId="77777777" w:rsidR="006A262A" w:rsidRDefault="006A262A">
            <w:r>
              <w:t>no education</w:t>
            </w:r>
          </w:p>
        </w:tc>
      </w:tr>
      <w:tr w:rsidR="006A262A" w14:paraId="02CB0128" w14:textId="77777777">
        <w:trPr>
          <w:cantSplit/>
        </w:trPr>
        <w:tc>
          <w:tcPr>
            <w:tcW w:w="20" w:type="pct"/>
          </w:tcPr>
          <w:p w14:paraId="78CE0656" w14:textId="77777777" w:rsidR="006A262A" w:rsidRDefault="006A262A">
            <w:r>
              <w:t>v704</w:t>
            </w:r>
          </w:p>
        </w:tc>
        <w:tc>
          <w:tcPr>
            <w:tcW w:w="60" w:type="pct"/>
          </w:tcPr>
          <w:p w14:paraId="12D603D0" w14:textId="77777777" w:rsidR="006A262A" w:rsidRDefault="006A262A">
            <w:r>
              <w:t>husband/partner's occupation</w:t>
            </w:r>
          </w:p>
        </w:tc>
        <w:tc>
          <w:tcPr>
            <w:tcW w:w="20" w:type="pct"/>
          </w:tcPr>
          <w:p w14:paraId="375CEBB3" w14:textId="77777777" w:rsidR="006A262A" w:rsidRDefault="006A262A">
            <w:r>
              <w:t>market-oriented skilled agricultural and fishery workers</w:t>
            </w:r>
          </w:p>
        </w:tc>
      </w:tr>
      <w:tr w:rsidR="006A262A" w14:paraId="24397B79" w14:textId="77777777">
        <w:trPr>
          <w:cantSplit/>
        </w:trPr>
        <w:tc>
          <w:tcPr>
            <w:tcW w:w="20" w:type="pct"/>
          </w:tcPr>
          <w:p w14:paraId="40F807D0" w14:textId="77777777" w:rsidR="006A262A" w:rsidRDefault="006A262A">
            <w:r>
              <w:t>v705</w:t>
            </w:r>
          </w:p>
        </w:tc>
        <w:tc>
          <w:tcPr>
            <w:tcW w:w="60" w:type="pct"/>
          </w:tcPr>
          <w:p w14:paraId="06509DD2" w14:textId="77777777" w:rsidR="006A262A" w:rsidRDefault="006A262A">
            <w:r>
              <w:t>husband/partner's occupation (grouped)</w:t>
            </w:r>
          </w:p>
        </w:tc>
        <w:tc>
          <w:tcPr>
            <w:tcW w:w="20" w:type="pct"/>
          </w:tcPr>
          <w:p w14:paraId="5DC330F1" w14:textId="77777777" w:rsidR="006A262A" w:rsidRDefault="006A262A">
            <w:r>
              <w:t>agricultural - self employed</w:t>
            </w:r>
          </w:p>
        </w:tc>
      </w:tr>
      <w:tr w:rsidR="006A262A" w14:paraId="3AAC6A3B" w14:textId="77777777">
        <w:trPr>
          <w:cantSplit/>
        </w:trPr>
        <w:tc>
          <w:tcPr>
            <w:tcW w:w="20" w:type="pct"/>
          </w:tcPr>
          <w:p w14:paraId="4C429657" w14:textId="77777777" w:rsidR="006A262A" w:rsidRDefault="006A262A">
            <w:r>
              <w:t>v714</w:t>
            </w:r>
          </w:p>
        </w:tc>
        <w:tc>
          <w:tcPr>
            <w:tcW w:w="60" w:type="pct"/>
          </w:tcPr>
          <w:p w14:paraId="318E6917" w14:textId="77777777" w:rsidR="006A262A" w:rsidRDefault="006A262A">
            <w:r>
              <w:t>respondent currently working</w:t>
            </w:r>
          </w:p>
        </w:tc>
        <w:tc>
          <w:tcPr>
            <w:tcW w:w="20" w:type="pct"/>
          </w:tcPr>
          <w:p w14:paraId="3F6256E5" w14:textId="77777777" w:rsidR="006A262A" w:rsidRDefault="006A262A">
            <w:r>
              <w:t>yes</w:t>
            </w:r>
          </w:p>
        </w:tc>
      </w:tr>
      <w:tr w:rsidR="006A262A" w14:paraId="3465BC22" w14:textId="77777777">
        <w:trPr>
          <w:cantSplit/>
        </w:trPr>
        <w:tc>
          <w:tcPr>
            <w:tcW w:w="20" w:type="pct"/>
          </w:tcPr>
          <w:p w14:paraId="03742783" w14:textId="77777777" w:rsidR="006A262A" w:rsidRDefault="006A262A">
            <w:r>
              <w:t>v715</w:t>
            </w:r>
          </w:p>
        </w:tc>
        <w:tc>
          <w:tcPr>
            <w:tcW w:w="60" w:type="pct"/>
          </w:tcPr>
          <w:p w14:paraId="1A1C8A69" w14:textId="77777777" w:rsidR="006A262A" w:rsidRDefault="006A262A">
            <w:r>
              <w:t>husband/partner's total number of years of education</w:t>
            </w:r>
          </w:p>
        </w:tc>
        <w:tc>
          <w:tcPr>
            <w:tcW w:w="20" w:type="pct"/>
          </w:tcPr>
          <w:p w14:paraId="53F68C00" w14:textId="77777777" w:rsidR="006A262A" w:rsidRDefault="006A262A">
            <w:r>
              <w:t>0</w:t>
            </w:r>
          </w:p>
        </w:tc>
      </w:tr>
      <w:tr w:rsidR="006A262A" w14:paraId="4EADEF38" w14:textId="77777777">
        <w:trPr>
          <w:cantSplit/>
        </w:trPr>
        <w:tc>
          <w:tcPr>
            <w:tcW w:w="20" w:type="pct"/>
          </w:tcPr>
          <w:p w14:paraId="3DEF3FEA" w14:textId="77777777" w:rsidR="006A262A" w:rsidRDefault="006A262A">
            <w:r>
              <w:t>v716</w:t>
            </w:r>
          </w:p>
        </w:tc>
        <w:tc>
          <w:tcPr>
            <w:tcW w:w="60" w:type="pct"/>
          </w:tcPr>
          <w:p w14:paraId="1E73CC80" w14:textId="77777777" w:rsidR="006A262A" w:rsidRDefault="006A262A">
            <w:r>
              <w:t>respondent's occupation</w:t>
            </w:r>
          </w:p>
        </w:tc>
        <w:tc>
          <w:tcPr>
            <w:tcW w:w="20" w:type="pct"/>
          </w:tcPr>
          <w:p w14:paraId="5B7911D5" w14:textId="77777777" w:rsidR="006A262A" w:rsidRDefault="006A262A">
            <w:r>
              <w:t>market-oriented skilled agricultural and fishery workers</w:t>
            </w:r>
          </w:p>
        </w:tc>
      </w:tr>
      <w:tr w:rsidR="006A262A" w14:paraId="72AA06A8" w14:textId="77777777">
        <w:trPr>
          <w:cantSplit/>
        </w:trPr>
        <w:tc>
          <w:tcPr>
            <w:tcW w:w="20" w:type="pct"/>
          </w:tcPr>
          <w:p w14:paraId="01BF2531" w14:textId="77777777" w:rsidR="006A262A" w:rsidRDefault="006A262A">
            <w:r>
              <w:t>v717</w:t>
            </w:r>
          </w:p>
        </w:tc>
        <w:tc>
          <w:tcPr>
            <w:tcW w:w="60" w:type="pct"/>
          </w:tcPr>
          <w:p w14:paraId="1D028738" w14:textId="77777777" w:rsidR="006A262A" w:rsidRDefault="006A262A">
            <w:r>
              <w:t>respondent's occupation (grouped)</w:t>
            </w:r>
          </w:p>
        </w:tc>
        <w:tc>
          <w:tcPr>
            <w:tcW w:w="20" w:type="pct"/>
          </w:tcPr>
          <w:p w14:paraId="050A2E97" w14:textId="77777777" w:rsidR="006A262A" w:rsidRDefault="006A262A">
            <w:r>
              <w:t>agricultural - self employed</w:t>
            </w:r>
          </w:p>
        </w:tc>
      </w:tr>
      <w:tr w:rsidR="006A262A" w14:paraId="3DEF01C6" w14:textId="77777777">
        <w:trPr>
          <w:cantSplit/>
        </w:trPr>
        <w:tc>
          <w:tcPr>
            <w:tcW w:w="20" w:type="pct"/>
          </w:tcPr>
          <w:p w14:paraId="7FCE56E2" w14:textId="77777777" w:rsidR="006A262A" w:rsidRDefault="006A262A">
            <w:r>
              <w:t>v719</w:t>
            </w:r>
          </w:p>
        </w:tc>
        <w:tc>
          <w:tcPr>
            <w:tcW w:w="60" w:type="pct"/>
          </w:tcPr>
          <w:p w14:paraId="29E8260C" w14:textId="77777777" w:rsidR="006A262A" w:rsidRDefault="006A262A">
            <w:r>
              <w:t>respondent works for family, others, self</w:t>
            </w:r>
          </w:p>
        </w:tc>
        <w:tc>
          <w:tcPr>
            <w:tcW w:w="20" w:type="pct"/>
          </w:tcPr>
          <w:p w14:paraId="4A085D45" w14:textId="77777777" w:rsidR="006A262A" w:rsidRDefault="006A262A">
            <w:r>
              <w:t>self-employed</w:t>
            </w:r>
          </w:p>
        </w:tc>
      </w:tr>
      <w:tr w:rsidR="006A262A" w14:paraId="7FF302D8" w14:textId="77777777">
        <w:trPr>
          <w:cantSplit/>
        </w:trPr>
        <w:tc>
          <w:tcPr>
            <w:tcW w:w="20" w:type="pct"/>
          </w:tcPr>
          <w:p w14:paraId="1523DD60" w14:textId="77777777" w:rsidR="006A262A" w:rsidRDefault="006A262A">
            <w:r>
              <w:t>v729</w:t>
            </w:r>
          </w:p>
        </w:tc>
        <w:tc>
          <w:tcPr>
            <w:tcW w:w="60" w:type="pct"/>
          </w:tcPr>
          <w:p w14:paraId="1BF07A8D" w14:textId="77777777" w:rsidR="006A262A" w:rsidRDefault="006A262A">
            <w:r>
              <w:t>husband/partner's educational attainment</w:t>
            </w:r>
          </w:p>
        </w:tc>
        <w:tc>
          <w:tcPr>
            <w:tcW w:w="20" w:type="pct"/>
          </w:tcPr>
          <w:p w14:paraId="739A426B" w14:textId="77777777" w:rsidR="006A262A" w:rsidRDefault="006A262A">
            <w:r>
              <w:t>no education</w:t>
            </w:r>
          </w:p>
        </w:tc>
      </w:tr>
      <w:tr w:rsidR="006A262A" w14:paraId="6A3A59FE" w14:textId="77777777">
        <w:trPr>
          <w:cantSplit/>
        </w:trPr>
        <w:tc>
          <w:tcPr>
            <w:tcW w:w="20" w:type="pct"/>
          </w:tcPr>
          <w:p w14:paraId="28C121F7" w14:textId="77777777" w:rsidR="006A262A" w:rsidRDefault="006A262A">
            <w:r>
              <w:t>v730</w:t>
            </w:r>
          </w:p>
        </w:tc>
        <w:tc>
          <w:tcPr>
            <w:tcW w:w="60" w:type="pct"/>
          </w:tcPr>
          <w:p w14:paraId="1440C033" w14:textId="77777777" w:rsidR="006A262A" w:rsidRDefault="006A262A">
            <w:r>
              <w:t>husband/partner's age</w:t>
            </w:r>
          </w:p>
        </w:tc>
        <w:tc>
          <w:tcPr>
            <w:tcW w:w="20" w:type="pct"/>
          </w:tcPr>
          <w:p w14:paraId="131A123D" w14:textId="77777777" w:rsidR="006A262A" w:rsidRDefault="006A262A">
            <w:r>
              <w:t>42</w:t>
            </w:r>
          </w:p>
        </w:tc>
      </w:tr>
      <w:tr w:rsidR="006A262A" w14:paraId="0110CA4A" w14:textId="77777777">
        <w:trPr>
          <w:cantSplit/>
        </w:trPr>
        <w:tc>
          <w:tcPr>
            <w:tcW w:w="20" w:type="pct"/>
          </w:tcPr>
          <w:p w14:paraId="5B9B4914" w14:textId="77777777" w:rsidR="006A262A" w:rsidRDefault="006A262A">
            <w:r>
              <w:t>v731</w:t>
            </w:r>
          </w:p>
        </w:tc>
        <w:tc>
          <w:tcPr>
            <w:tcW w:w="60" w:type="pct"/>
          </w:tcPr>
          <w:p w14:paraId="6F4F5C01" w14:textId="77777777" w:rsidR="006A262A" w:rsidRDefault="006A262A">
            <w:r>
              <w:t>respondent worked in last 12 months</w:t>
            </w:r>
          </w:p>
        </w:tc>
        <w:tc>
          <w:tcPr>
            <w:tcW w:w="20" w:type="pct"/>
          </w:tcPr>
          <w:p w14:paraId="5289871A" w14:textId="77777777" w:rsidR="006A262A" w:rsidRDefault="006A262A">
            <w:r>
              <w:t>currently working</w:t>
            </w:r>
          </w:p>
        </w:tc>
      </w:tr>
      <w:tr w:rsidR="006A262A" w14:paraId="07CA5F54" w14:textId="77777777">
        <w:trPr>
          <w:cantSplit/>
        </w:trPr>
        <w:tc>
          <w:tcPr>
            <w:tcW w:w="20" w:type="pct"/>
          </w:tcPr>
          <w:p w14:paraId="7C2D2430" w14:textId="77777777" w:rsidR="006A262A" w:rsidRDefault="006A262A">
            <w:r>
              <w:t>v732</w:t>
            </w:r>
          </w:p>
        </w:tc>
        <w:tc>
          <w:tcPr>
            <w:tcW w:w="60" w:type="pct"/>
          </w:tcPr>
          <w:p w14:paraId="6AD24530" w14:textId="77777777" w:rsidR="006A262A" w:rsidRDefault="006A262A">
            <w:r>
              <w:t>respondent employed all year/seasonal</w:t>
            </w:r>
          </w:p>
        </w:tc>
        <w:tc>
          <w:tcPr>
            <w:tcW w:w="20" w:type="pct"/>
          </w:tcPr>
          <w:p w14:paraId="1FB542A4" w14:textId="77777777" w:rsidR="006A262A" w:rsidRDefault="006A262A">
            <w:r>
              <w:t>seasonal</w:t>
            </w:r>
          </w:p>
        </w:tc>
      </w:tr>
      <w:tr w:rsidR="006A262A" w14:paraId="4B36CE12" w14:textId="77777777">
        <w:trPr>
          <w:cantSplit/>
        </w:trPr>
        <w:tc>
          <w:tcPr>
            <w:tcW w:w="20" w:type="pct"/>
          </w:tcPr>
          <w:p w14:paraId="79B7D382" w14:textId="77777777" w:rsidR="006A262A" w:rsidRDefault="006A262A">
            <w:r>
              <w:t>v741</w:t>
            </w:r>
          </w:p>
        </w:tc>
        <w:tc>
          <w:tcPr>
            <w:tcW w:w="60" w:type="pct"/>
          </w:tcPr>
          <w:p w14:paraId="1C3A12B2" w14:textId="77777777" w:rsidR="006A262A" w:rsidRDefault="006A262A">
            <w:r>
              <w:t>type of earnings from respondent's work</w:t>
            </w:r>
          </w:p>
        </w:tc>
        <w:tc>
          <w:tcPr>
            <w:tcW w:w="20" w:type="pct"/>
          </w:tcPr>
          <w:p w14:paraId="7AEC02DD" w14:textId="77777777" w:rsidR="006A262A" w:rsidRDefault="006A262A">
            <w:r>
              <w:t>not paid</w:t>
            </w:r>
          </w:p>
        </w:tc>
      </w:tr>
      <w:tr w:rsidR="006A262A" w14:paraId="06006789" w14:textId="77777777">
        <w:trPr>
          <w:cantSplit/>
        </w:trPr>
        <w:tc>
          <w:tcPr>
            <w:tcW w:w="20" w:type="pct"/>
          </w:tcPr>
          <w:p w14:paraId="108C7710" w14:textId="77777777" w:rsidR="006A262A" w:rsidRDefault="006A262A">
            <w:r>
              <w:t>v743a</w:t>
            </w:r>
          </w:p>
        </w:tc>
        <w:tc>
          <w:tcPr>
            <w:tcW w:w="60" w:type="pct"/>
          </w:tcPr>
          <w:p w14:paraId="77C05137" w14:textId="77777777" w:rsidR="006A262A" w:rsidRDefault="006A262A">
            <w:r>
              <w:t>person who usually decides on respondent's health care</w:t>
            </w:r>
          </w:p>
        </w:tc>
        <w:tc>
          <w:tcPr>
            <w:tcW w:w="20" w:type="pct"/>
          </w:tcPr>
          <w:p w14:paraId="27F891DC" w14:textId="77777777" w:rsidR="006A262A" w:rsidRDefault="006A262A">
            <w:r>
              <w:t>husband/partner alone</w:t>
            </w:r>
          </w:p>
        </w:tc>
      </w:tr>
      <w:tr w:rsidR="006A262A" w14:paraId="34D77482" w14:textId="77777777">
        <w:trPr>
          <w:cantSplit/>
        </w:trPr>
        <w:tc>
          <w:tcPr>
            <w:tcW w:w="20" w:type="pct"/>
          </w:tcPr>
          <w:p w14:paraId="5890B89A" w14:textId="77777777" w:rsidR="006A262A" w:rsidRDefault="006A262A">
            <w:r>
              <w:t>v743b</w:t>
            </w:r>
          </w:p>
        </w:tc>
        <w:tc>
          <w:tcPr>
            <w:tcW w:w="60" w:type="pct"/>
          </w:tcPr>
          <w:p w14:paraId="4306D0E0" w14:textId="77777777" w:rsidR="006A262A" w:rsidRDefault="006A262A">
            <w:r>
              <w:t>person who usually decides on large household purchases</w:t>
            </w:r>
          </w:p>
        </w:tc>
        <w:tc>
          <w:tcPr>
            <w:tcW w:w="20" w:type="pct"/>
          </w:tcPr>
          <w:p w14:paraId="7787EE8C" w14:textId="77777777" w:rsidR="006A262A" w:rsidRDefault="006A262A">
            <w:r>
              <w:t>husband/partner alone</w:t>
            </w:r>
          </w:p>
        </w:tc>
      </w:tr>
      <w:tr w:rsidR="006A262A" w14:paraId="50E80FF0" w14:textId="77777777">
        <w:trPr>
          <w:cantSplit/>
        </w:trPr>
        <w:tc>
          <w:tcPr>
            <w:tcW w:w="20" w:type="pct"/>
          </w:tcPr>
          <w:p w14:paraId="489D7E9C" w14:textId="77777777" w:rsidR="006A262A" w:rsidRDefault="006A262A">
            <w:r>
              <w:t>v743d</w:t>
            </w:r>
          </w:p>
        </w:tc>
        <w:tc>
          <w:tcPr>
            <w:tcW w:w="60" w:type="pct"/>
          </w:tcPr>
          <w:p w14:paraId="5D0F0947" w14:textId="77777777" w:rsidR="006A262A" w:rsidRDefault="006A262A">
            <w:r>
              <w:t>person who usually decides on visits to family or relatives</w:t>
            </w:r>
          </w:p>
        </w:tc>
        <w:tc>
          <w:tcPr>
            <w:tcW w:w="20" w:type="pct"/>
          </w:tcPr>
          <w:p w14:paraId="24E3C422" w14:textId="77777777" w:rsidR="006A262A" w:rsidRDefault="006A262A">
            <w:r>
              <w:t>husband/partner alone</w:t>
            </w:r>
          </w:p>
        </w:tc>
      </w:tr>
      <w:tr w:rsidR="006A262A" w14:paraId="5B3F571C" w14:textId="77777777">
        <w:trPr>
          <w:cantSplit/>
        </w:trPr>
        <w:tc>
          <w:tcPr>
            <w:tcW w:w="20" w:type="pct"/>
          </w:tcPr>
          <w:p w14:paraId="71B83DE1" w14:textId="77777777" w:rsidR="006A262A" w:rsidRDefault="006A262A">
            <w:r>
              <w:t>v743f</w:t>
            </w:r>
          </w:p>
        </w:tc>
        <w:tc>
          <w:tcPr>
            <w:tcW w:w="60" w:type="pct"/>
          </w:tcPr>
          <w:p w14:paraId="442ADCD2" w14:textId="77777777" w:rsidR="006A262A" w:rsidRDefault="006A262A">
            <w:r>
              <w:t>person who usually decides what to do with money husband earns</w:t>
            </w:r>
          </w:p>
        </w:tc>
        <w:tc>
          <w:tcPr>
            <w:tcW w:w="20" w:type="pct"/>
          </w:tcPr>
          <w:p w14:paraId="3B663656" w14:textId="77777777" w:rsidR="006A262A" w:rsidRDefault="006A262A">
            <w:r>
              <w:t>husband/partner alone</w:t>
            </w:r>
          </w:p>
        </w:tc>
      </w:tr>
      <w:tr w:rsidR="006A262A" w14:paraId="2286874A" w14:textId="77777777">
        <w:trPr>
          <w:cantSplit/>
        </w:trPr>
        <w:tc>
          <w:tcPr>
            <w:tcW w:w="20" w:type="pct"/>
          </w:tcPr>
          <w:p w14:paraId="27FDAD28" w14:textId="77777777" w:rsidR="006A262A" w:rsidRDefault="006A262A">
            <w:r>
              <w:t>v744a</w:t>
            </w:r>
          </w:p>
        </w:tc>
        <w:tc>
          <w:tcPr>
            <w:tcW w:w="60" w:type="pct"/>
          </w:tcPr>
          <w:p w14:paraId="49E8A528" w14:textId="77777777" w:rsidR="006A262A" w:rsidRDefault="006A262A">
            <w:r>
              <w:t>beating justified if wife goes out without telling husband</w:t>
            </w:r>
          </w:p>
        </w:tc>
        <w:tc>
          <w:tcPr>
            <w:tcW w:w="20" w:type="pct"/>
          </w:tcPr>
          <w:p w14:paraId="7D14D043" w14:textId="77777777" w:rsidR="006A262A" w:rsidRDefault="006A262A">
            <w:r>
              <w:t>no</w:t>
            </w:r>
          </w:p>
        </w:tc>
      </w:tr>
      <w:tr w:rsidR="006A262A" w14:paraId="7666D1C0" w14:textId="77777777">
        <w:trPr>
          <w:cantSplit/>
        </w:trPr>
        <w:tc>
          <w:tcPr>
            <w:tcW w:w="20" w:type="pct"/>
          </w:tcPr>
          <w:p w14:paraId="1E00D98F" w14:textId="77777777" w:rsidR="006A262A" w:rsidRDefault="006A262A">
            <w:r>
              <w:t>v744b</w:t>
            </w:r>
          </w:p>
        </w:tc>
        <w:tc>
          <w:tcPr>
            <w:tcW w:w="60" w:type="pct"/>
          </w:tcPr>
          <w:p w14:paraId="21A6F4DB" w14:textId="77777777" w:rsidR="006A262A" w:rsidRDefault="006A262A">
            <w:r>
              <w:t>beating justified if wife neglects the children</w:t>
            </w:r>
          </w:p>
        </w:tc>
        <w:tc>
          <w:tcPr>
            <w:tcW w:w="20" w:type="pct"/>
          </w:tcPr>
          <w:p w14:paraId="1D0C27FD" w14:textId="77777777" w:rsidR="006A262A" w:rsidRDefault="006A262A">
            <w:r>
              <w:t>no</w:t>
            </w:r>
          </w:p>
        </w:tc>
      </w:tr>
      <w:tr w:rsidR="006A262A" w14:paraId="558D4FB0" w14:textId="77777777">
        <w:trPr>
          <w:cantSplit/>
        </w:trPr>
        <w:tc>
          <w:tcPr>
            <w:tcW w:w="20" w:type="pct"/>
          </w:tcPr>
          <w:p w14:paraId="61899F78" w14:textId="77777777" w:rsidR="006A262A" w:rsidRDefault="006A262A">
            <w:r>
              <w:t>v744c</w:t>
            </w:r>
          </w:p>
        </w:tc>
        <w:tc>
          <w:tcPr>
            <w:tcW w:w="60" w:type="pct"/>
          </w:tcPr>
          <w:p w14:paraId="77B7AE02" w14:textId="77777777" w:rsidR="006A262A" w:rsidRDefault="006A262A">
            <w:r>
              <w:t>beating justified if wife argues with husband</w:t>
            </w:r>
          </w:p>
        </w:tc>
        <w:tc>
          <w:tcPr>
            <w:tcW w:w="20" w:type="pct"/>
          </w:tcPr>
          <w:p w14:paraId="5C9B86C0" w14:textId="77777777" w:rsidR="006A262A" w:rsidRDefault="006A262A">
            <w:r>
              <w:t>no</w:t>
            </w:r>
          </w:p>
        </w:tc>
      </w:tr>
      <w:tr w:rsidR="006A262A" w14:paraId="32DFF64F" w14:textId="77777777">
        <w:trPr>
          <w:cantSplit/>
        </w:trPr>
        <w:tc>
          <w:tcPr>
            <w:tcW w:w="20" w:type="pct"/>
          </w:tcPr>
          <w:p w14:paraId="2936E7E8" w14:textId="77777777" w:rsidR="006A262A" w:rsidRDefault="006A262A">
            <w:r>
              <w:t>v744d</w:t>
            </w:r>
          </w:p>
        </w:tc>
        <w:tc>
          <w:tcPr>
            <w:tcW w:w="60" w:type="pct"/>
          </w:tcPr>
          <w:p w14:paraId="3A6B885F" w14:textId="77777777" w:rsidR="006A262A" w:rsidRDefault="006A262A">
            <w:r>
              <w:t>beating justified if wife refuses to have sex with husband</w:t>
            </w:r>
          </w:p>
        </w:tc>
        <w:tc>
          <w:tcPr>
            <w:tcW w:w="20" w:type="pct"/>
          </w:tcPr>
          <w:p w14:paraId="4A5B7D3A" w14:textId="77777777" w:rsidR="006A262A" w:rsidRDefault="006A262A">
            <w:r>
              <w:t>no</w:t>
            </w:r>
          </w:p>
        </w:tc>
      </w:tr>
      <w:tr w:rsidR="006A262A" w14:paraId="62081ABA" w14:textId="77777777">
        <w:trPr>
          <w:cantSplit/>
        </w:trPr>
        <w:tc>
          <w:tcPr>
            <w:tcW w:w="20" w:type="pct"/>
          </w:tcPr>
          <w:p w14:paraId="54F8FF2D" w14:textId="77777777" w:rsidR="006A262A" w:rsidRDefault="006A262A">
            <w:r>
              <w:t>v744e</w:t>
            </w:r>
          </w:p>
        </w:tc>
        <w:tc>
          <w:tcPr>
            <w:tcW w:w="60" w:type="pct"/>
          </w:tcPr>
          <w:p w14:paraId="6F625050" w14:textId="77777777" w:rsidR="006A262A" w:rsidRDefault="006A262A">
            <w:r>
              <w:t>beating justified if wife burns the food</w:t>
            </w:r>
          </w:p>
        </w:tc>
        <w:tc>
          <w:tcPr>
            <w:tcW w:w="20" w:type="pct"/>
          </w:tcPr>
          <w:p w14:paraId="29B00DA4" w14:textId="77777777" w:rsidR="006A262A" w:rsidRDefault="006A262A">
            <w:r>
              <w:t>no</w:t>
            </w:r>
          </w:p>
        </w:tc>
      </w:tr>
      <w:tr w:rsidR="006A262A" w14:paraId="71505B5C" w14:textId="77777777">
        <w:trPr>
          <w:cantSplit/>
        </w:trPr>
        <w:tc>
          <w:tcPr>
            <w:tcW w:w="20" w:type="pct"/>
          </w:tcPr>
          <w:p w14:paraId="6BF63CB7" w14:textId="77777777" w:rsidR="006A262A" w:rsidRDefault="006A262A">
            <w:r>
              <w:t>v745a</w:t>
            </w:r>
          </w:p>
        </w:tc>
        <w:tc>
          <w:tcPr>
            <w:tcW w:w="60" w:type="pct"/>
          </w:tcPr>
          <w:p w14:paraId="60842EF1" w14:textId="77777777" w:rsidR="006A262A" w:rsidRDefault="006A262A">
            <w:r>
              <w:t>owns a house alone or jointly</w:t>
            </w:r>
          </w:p>
        </w:tc>
        <w:tc>
          <w:tcPr>
            <w:tcW w:w="20" w:type="pct"/>
          </w:tcPr>
          <w:p w14:paraId="4A09B422" w14:textId="77777777" w:rsidR="006A262A" w:rsidRDefault="006A262A">
            <w:r>
              <w:t>jointly only</w:t>
            </w:r>
          </w:p>
        </w:tc>
      </w:tr>
      <w:tr w:rsidR="006A262A" w14:paraId="23D8DA0E" w14:textId="77777777">
        <w:trPr>
          <w:cantSplit/>
        </w:trPr>
        <w:tc>
          <w:tcPr>
            <w:tcW w:w="20" w:type="pct"/>
          </w:tcPr>
          <w:p w14:paraId="32CDBE8D" w14:textId="77777777" w:rsidR="006A262A" w:rsidRDefault="006A262A">
            <w:r>
              <w:t>v745b</w:t>
            </w:r>
          </w:p>
        </w:tc>
        <w:tc>
          <w:tcPr>
            <w:tcW w:w="60" w:type="pct"/>
          </w:tcPr>
          <w:p w14:paraId="1A13F0E1" w14:textId="77777777" w:rsidR="006A262A" w:rsidRDefault="006A262A">
            <w:r>
              <w:t>owns land alone or jointly</w:t>
            </w:r>
          </w:p>
        </w:tc>
        <w:tc>
          <w:tcPr>
            <w:tcW w:w="20" w:type="pct"/>
          </w:tcPr>
          <w:p w14:paraId="0A0CB06C" w14:textId="77777777" w:rsidR="006A262A" w:rsidRDefault="006A262A">
            <w:r>
              <w:t>jointly only</w:t>
            </w:r>
          </w:p>
        </w:tc>
      </w:tr>
      <w:tr w:rsidR="006A262A" w14:paraId="6C720171" w14:textId="77777777">
        <w:trPr>
          <w:cantSplit/>
        </w:trPr>
        <w:tc>
          <w:tcPr>
            <w:tcW w:w="20" w:type="pct"/>
          </w:tcPr>
          <w:p w14:paraId="5132151D" w14:textId="77777777" w:rsidR="006A262A" w:rsidRDefault="006A262A">
            <w:r>
              <w:t>bord</w:t>
            </w:r>
          </w:p>
        </w:tc>
        <w:tc>
          <w:tcPr>
            <w:tcW w:w="60" w:type="pct"/>
          </w:tcPr>
          <w:p w14:paraId="0960E510" w14:textId="77777777" w:rsidR="006A262A" w:rsidRDefault="006A262A">
            <w:r>
              <w:t>birth order number</w:t>
            </w:r>
          </w:p>
        </w:tc>
        <w:tc>
          <w:tcPr>
            <w:tcW w:w="20" w:type="pct"/>
          </w:tcPr>
          <w:p w14:paraId="65403D06" w14:textId="77777777" w:rsidR="006A262A" w:rsidRDefault="006A262A">
            <w:r>
              <w:t>1</w:t>
            </w:r>
          </w:p>
        </w:tc>
      </w:tr>
      <w:tr w:rsidR="006A262A" w14:paraId="0A09B106" w14:textId="77777777">
        <w:trPr>
          <w:cantSplit/>
        </w:trPr>
        <w:tc>
          <w:tcPr>
            <w:tcW w:w="20" w:type="pct"/>
          </w:tcPr>
          <w:p w14:paraId="6CAE4C53" w14:textId="77777777" w:rsidR="006A262A" w:rsidRDefault="006A262A">
            <w:r>
              <w:t>b0</w:t>
            </w:r>
          </w:p>
        </w:tc>
        <w:tc>
          <w:tcPr>
            <w:tcW w:w="60" w:type="pct"/>
          </w:tcPr>
          <w:p w14:paraId="75B30B27" w14:textId="77777777" w:rsidR="006A262A" w:rsidRDefault="006A262A">
            <w:r>
              <w:t>child is twin</w:t>
            </w:r>
          </w:p>
        </w:tc>
        <w:tc>
          <w:tcPr>
            <w:tcW w:w="20" w:type="pct"/>
          </w:tcPr>
          <w:p w14:paraId="70BFD2DF" w14:textId="77777777" w:rsidR="006A262A" w:rsidRDefault="006A262A">
            <w:r>
              <w:t>single birth</w:t>
            </w:r>
          </w:p>
        </w:tc>
      </w:tr>
      <w:tr w:rsidR="006A262A" w14:paraId="34A79524" w14:textId="77777777">
        <w:trPr>
          <w:cantSplit/>
        </w:trPr>
        <w:tc>
          <w:tcPr>
            <w:tcW w:w="20" w:type="pct"/>
          </w:tcPr>
          <w:p w14:paraId="30D8D7F9" w14:textId="77777777" w:rsidR="006A262A" w:rsidRDefault="006A262A">
            <w:r>
              <w:t>b1</w:t>
            </w:r>
          </w:p>
        </w:tc>
        <w:tc>
          <w:tcPr>
            <w:tcW w:w="60" w:type="pct"/>
          </w:tcPr>
          <w:p w14:paraId="09E2260E" w14:textId="77777777" w:rsidR="006A262A" w:rsidRDefault="006A262A">
            <w:r>
              <w:t>month of birth</w:t>
            </w:r>
          </w:p>
        </w:tc>
        <w:tc>
          <w:tcPr>
            <w:tcW w:w="20" w:type="pct"/>
          </w:tcPr>
          <w:p w14:paraId="43DA9C36" w14:textId="77777777" w:rsidR="006A262A" w:rsidRDefault="006A262A">
            <w:r>
              <w:t>4</w:t>
            </w:r>
          </w:p>
        </w:tc>
      </w:tr>
      <w:tr w:rsidR="006A262A" w14:paraId="0EE88C43" w14:textId="77777777">
        <w:trPr>
          <w:cantSplit/>
        </w:trPr>
        <w:tc>
          <w:tcPr>
            <w:tcW w:w="20" w:type="pct"/>
          </w:tcPr>
          <w:p w14:paraId="1C115189" w14:textId="77777777" w:rsidR="006A262A" w:rsidRDefault="006A262A">
            <w:r>
              <w:t>b2</w:t>
            </w:r>
          </w:p>
        </w:tc>
        <w:tc>
          <w:tcPr>
            <w:tcW w:w="60" w:type="pct"/>
          </w:tcPr>
          <w:p w14:paraId="5F71A4DF" w14:textId="77777777" w:rsidR="006A262A" w:rsidRDefault="006A262A">
            <w:r>
              <w:t>year of birth</w:t>
            </w:r>
          </w:p>
        </w:tc>
        <w:tc>
          <w:tcPr>
            <w:tcW w:w="20" w:type="pct"/>
          </w:tcPr>
          <w:p w14:paraId="25CEF061" w14:textId="77777777" w:rsidR="006A262A" w:rsidRDefault="006A262A">
            <w:r>
              <w:t>2006</w:t>
            </w:r>
          </w:p>
        </w:tc>
      </w:tr>
      <w:tr w:rsidR="006A262A" w14:paraId="50B4DF72" w14:textId="77777777">
        <w:trPr>
          <w:cantSplit/>
        </w:trPr>
        <w:tc>
          <w:tcPr>
            <w:tcW w:w="20" w:type="pct"/>
          </w:tcPr>
          <w:p w14:paraId="0A59A3B6" w14:textId="77777777" w:rsidR="006A262A" w:rsidRDefault="006A262A">
            <w:r>
              <w:t>b3</w:t>
            </w:r>
          </w:p>
        </w:tc>
        <w:tc>
          <w:tcPr>
            <w:tcW w:w="60" w:type="pct"/>
          </w:tcPr>
          <w:p w14:paraId="2BEA2787" w14:textId="77777777" w:rsidR="006A262A" w:rsidRDefault="006A262A">
            <w:r>
              <w:t>date of birth (</w:t>
            </w:r>
            <w:proofErr w:type="spellStart"/>
            <w:r>
              <w:t>cmc</w:t>
            </w:r>
            <w:proofErr w:type="spellEnd"/>
            <w:r>
              <w:t>)</w:t>
            </w:r>
          </w:p>
        </w:tc>
        <w:tc>
          <w:tcPr>
            <w:tcW w:w="20" w:type="pct"/>
          </w:tcPr>
          <w:p w14:paraId="50FB388A" w14:textId="77777777" w:rsidR="006A262A" w:rsidRDefault="006A262A">
            <w:r>
              <w:t>1276</w:t>
            </w:r>
          </w:p>
        </w:tc>
      </w:tr>
      <w:tr w:rsidR="006A262A" w14:paraId="6F567466" w14:textId="77777777">
        <w:trPr>
          <w:cantSplit/>
        </w:trPr>
        <w:tc>
          <w:tcPr>
            <w:tcW w:w="20" w:type="pct"/>
          </w:tcPr>
          <w:p w14:paraId="45ED0609" w14:textId="77777777" w:rsidR="006A262A" w:rsidRDefault="006A262A">
            <w:r>
              <w:t>b4</w:t>
            </w:r>
          </w:p>
        </w:tc>
        <w:tc>
          <w:tcPr>
            <w:tcW w:w="60" w:type="pct"/>
          </w:tcPr>
          <w:p w14:paraId="310D5725" w14:textId="77777777" w:rsidR="006A262A" w:rsidRDefault="006A262A">
            <w:r>
              <w:t>sex of child</w:t>
            </w:r>
          </w:p>
        </w:tc>
        <w:tc>
          <w:tcPr>
            <w:tcW w:w="20" w:type="pct"/>
          </w:tcPr>
          <w:p w14:paraId="67D4F20B" w14:textId="77777777" w:rsidR="006A262A" w:rsidRDefault="006A262A">
            <w:r>
              <w:t>female</w:t>
            </w:r>
          </w:p>
        </w:tc>
      </w:tr>
      <w:tr w:rsidR="006A262A" w14:paraId="1512D97B" w14:textId="77777777">
        <w:trPr>
          <w:cantSplit/>
        </w:trPr>
        <w:tc>
          <w:tcPr>
            <w:tcW w:w="20" w:type="pct"/>
          </w:tcPr>
          <w:p w14:paraId="62BC562D" w14:textId="77777777" w:rsidR="006A262A" w:rsidRDefault="006A262A">
            <w:r>
              <w:lastRenderedPageBreak/>
              <w:t>b5</w:t>
            </w:r>
          </w:p>
        </w:tc>
        <w:tc>
          <w:tcPr>
            <w:tcW w:w="60" w:type="pct"/>
          </w:tcPr>
          <w:p w14:paraId="6E42F68E" w14:textId="77777777" w:rsidR="006A262A" w:rsidRDefault="006A262A">
            <w:r>
              <w:t>child is alive</w:t>
            </w:r>
          </w:p>
        </w:tc>
        <w:tc>
          <w:tcPr>
            <w:tcW w:w="20" w:type="pct"/>
          </w:tcPr>
          <w:p w14:paraId="19F9893E" w14:textId="77777777" w:rsidR="006A262A" w:rsidRDefault="006A262A">
            <w:r>
              <w:t>yes</w:t>
            </w:r>
          </w:p>
        </w:tc>
      </w:tr>
      <w:tr w:rsidR="006A262A" w14:paraId="0596E467" w14:textId="77777777">
        <w:trPr>
          <w:cantSplit/>
        </w:trPr>
        <w:tc>
          <w:tcPr>
            <w:tcW w:w="20" w:type="pct"/>
          </w:tcPr>
          <w:p w14:paraId="0F2E01E1" w14:textId="77777777" w:rsidR="006A262A" w:rsidRDefault="006A262A">
            <w:r>
              <w:t>b8</w:t>
            </w:r>
          </w:p>
        </w:tc>
        <w:tc>
          <w:tcPr>
            <w:tcW w:w="60" w:type="pct"/>
          </w:tcPr>
          <w:p w14:paraId="730ABF12" w14:textId="77777777" w:rsidR="006A262A" w:rsidRDefault="006A262A">
            <w:r>
              <w:t>current age of child</w:t>
            </w:r>
          </w:p>
        </w:tc>
        <w:tc>
          <w:tcPr>
            <w:tcW w:w="20" w:type="pct"/>
          </w:tcPr>
          <w:p w14:paraId="7E51076D" w14:textId="77777777" w:rsidR="006A262A" w:rsidRDefault="006A262A">
            <w:r>
              <w:t>9</w:t>
            </w:r>
          </w:p>
        </w:tc>
      </w:tr>
      <w:tr w:rsidR="006A262A" w14:paraId="5E8902F9" w14:textId="77777777">
        <w:trPr>
          <w:cantSplit/>
        </w:trPr>
        <w:tc>
          <w:tcPr>
            <w:tcW w:w="20" w:type="pct"/>
          </w:tcPr>
          <w:p w14:paraId="08C4E404" w14:textId="77777777" w:rsidR="006A262A" w:rsidRDefault="006A262A">
            <w:r>
              <w:t>b9</w:t>
            </w:r>
          </w:p>
        </w:tc>
        <w:tc>
          <w:tcPr>
            <w:tcW w:w="60" w:type="pct"/>
          </w:tcPr>
          <w:p w14:paraId="046C2175" w14:textId="77777777" w:rsidR="006A262A" w:rsidRDefault="006A262A">
            <w:r>
              <w:t>child lives with whom</w:t>
            </w:r>
          </w:p>
        </w:tc>
        <w:tc>
          <w:tcPr>
            <w:tcW w:w="20" w:type="pct"/>
          </w:tcPr>
          <w:p w14:paraId="434C3B3A" w14:textId="77777777" w:rsidR="006A262A" w:rsidRDefault="006A262A">
            <w:r>
              <w:t>respondent</w:t>
            </w:r>
          </w:p>
        </w:tc>
      </w:tr>
      <w:tr w:rsidR="006A262A" w14:paraId="165AE092" w14:textId="77777777">
        <w:trPr>
          <w:cantSplit/>
        </w:trPr>
        <w:tc>
          <w:tcPr>
            <w:tcW w:w="20" w:type="pct"/>
          </w:tcPr>
          <w:p w14:paraId="494401AB" w14:textId="77777777" w:rsidR="006A262A" w:rsidRDefault="006A262A">
            <w:r>
              <w:t>b10</w:t>
            </w:r>
          </w:p>
        </w:tc>
        <w:tc>
          <w:tcPr>
            <w:tcW w:w="60" w:type="pct"/>
          </w:tcPr>
          <w:p w14:paraId="5100D696" w14:textId="77777777" w:rsidR="006A262A" w:rsidRDefault="006A262A">
            <w:r>
              <w:t>completeness of information</w:t>
            </w:r>
          </w:p>
        </w:tc>
        <w:tc>
          <w:tcPr>
            <w:tcW w:w="20" w:type="pct"/>
          </w:tcPr>
          <w:p w14:paraId="28350DB0" w14:textId="77777777" w:rsidR="006A262A" w:rsidRDefault="006A262A">
            <w:r>
              <w:t>month and year - information complete</w:t>
            </w:r>
          </w:p>
        </w:tc>
      </w:tr>
      <w:tr w:rsidR="006A262A" w14:paraId="11F62580" w14:textId="77777777">
        <w:trPr>
          <w:cantSplit/>
        </w:trPr>
        <w:tc>
          <w:tcPr>
            <w:tcW w:w="20" w:type="pct"/>
          </w:tcPr>
          <w:p w14:paraId="37660D64" w14:textId="77777777" w:rsidR="006A262A" w:rsidRDefault="006A262A">
            <w:r>
              <w:t>b12</w:t>
            </w:r>
          </w:p>
        </w:tc>
        <w:tc>
          <w:tcPr>
            <w:tcW w:w="60" w:type="pct"/>
          </w:tcPr>
          <w:p w14:paraId="611C92B0" w14:textId="77777777" w:rsidR="006A262A" w:rsidRDefault="006A262A">
            <w:r>
              <w:t>succeeding birth interval (months)</w:t>
            </w:r>
          </w:p>
        </w:tc>
        <w:tc>
          <w:tcPr>
            <w:tcW w:w="20" w:type="pct"/>
          </w:tcPr>
          <w:p w14:paraId="20345038" w14:textId="77777777" w:rsidR="006A262A" w:rsidRDefault="006A262A">
            <w:r>
              <w:t>74</w:t>
            </w:r>
          </w:p>
        </w:tc>
      </w:tr>
      <w:tr w:rsidR="006A262A" w14:paraId="1A163AB5" w14:textId="77777777">
        <w:trPr>
          <w:cantSplit/>
        </w:trPr>
        <w:tc>
          <w:tcPr>
            <w:tcW w:w="20" w:type="pct"/>
          </w:tcPr>
          <w:p w14:paraId="2B0958F9" w14:textId="77777777" w:rsidR="006A262A" w:rsidRDefault="006A262A">
            <w:r>
              <w:t>b16</w:t>
            </w:r>
          </w:p>
        </w:tc>
        <w:tc>
          <w:tcPr>
            <w:tcW w:w="60" w:type="pct"/>
          </w:tcPr>
          <w:p w14:paraId="20A70826" w14:textId="77777777" w:rsidR="006A262A" w:rsidRDefault="006A262A">
            <w:r>
              <w:t>child's line number in household</w:t>
            </w:r>
          </w:p>
        </w:tc>
        <w:tc>
          <w:tcPr>
            <w:tcW w:w="20" w:type="pct"/>
          </w:tcPr>
          <w:p w14:paraId="42F05C6B" w14:textId="77777777" w:rsidR="006A262A" w:rsidRDefault="006A262A">
            <w:r>
              <w:t>3</w:t>
            </w:r>
          </w:p>
        </w:tc>
      </w:tr>
      <w:tr w:rsidR="006A262A" w14:paraId="3E352BC3" w14:textId="77777777">
        <w:trPr>
          <w:cantSplit/>
        </w:trPr>
        <w:tc>
          <w:tcPr>
            <w:tcW w:w="20" w:type="pct"/>
          </w:tcPr>
          <w:p w14:paraId="61D6F051" w14:textId="77777777" w:rsidR="006A262A" w:rsidRDefault="006A262A">
            <w:r>
              <w:t>g100</w:t>
            </w:r>
          </w:p>
        </w:tc>
        <w:tc>
          <w:tcPr>
            <w:tcW w:w="60" w:type="pct"/>
          </w:tcPr>
          <w:p w14:paraId="0DCE46F8" w14:textId="77777777" w:rsidR="006A262A" w:rsidRDefault="006A262A">
            <w:r>
              <w:t>ever heard of female circumcision</w:t>
            </w:r>
          </w:p>
        </w:tc>
        <w:tc>
          <w:tcPr>
            <w:tcW w:w="20" w:type="pct"/>
          </w:tcPr>
          <w:p w14:paraId="3D854F04" w14:textId="77777777" w:rsidR="006A262A" w:rsidRDefault="006A262A">
            <w:r>
              <w:t>yes</w:t>
            </w:r>
          </w:p>
        </w:tc>
      </w:tr>
      <w:tr w:rsidR="006A262A" w14:paraId="26DE28DE" w14:textId="77777777">
        <w:trPr>
          <w:cantSplit/>
        </w:trPr>
        <w:tc>
          <w:tcPr>
            <w:tcW w:w="20" w:type="pct"/>
          </w:tcPr>
          <w:p w14:paraId="18DCB37B" w14:textId="77777777" w:rsidR="006A262A" w:rsidRDefault="006A262A">
            <w:r>
              <w:t>g102</w:t>
            </w:r>
          </w:p>
        </w:tc>
        <w:tc>
          <w:tcPr>
            <w:tcW w:w="60" w:type="pct"/>
          </w:tcPr>
          <w:p w14:paraId="65DE2EC7" w14:textId="77777777" w:rsidR="006A262A" w:rsidRDefault="006A262A">
            <w:r>
              <w:t>respondent circumcised</w:t>
            </w:r>
          </w:p>
        </w:tc>
        <w:tc>
          <w:tcPr>
            <w:tcW w:w="20" w:type="pct"/>
          </w:tcPr>
          <w:p w14:paraId="17B571DF" w14:textId="77777777" w:rsidR="006A262A" w:rsidRDefault="006A262A">
            <w:r>
              <w:t>yes</w:t>
            </w:r>
          </w:p>
        </w:tc>
      </w:tr>
      <w:tr w:rsidR="006A262A" w14:paraId="3D57A8D6" w14:textId="77777777">
        <w:trPr>
          <w:cantSplit/>
        </w:trPr>
        <w:tc>
          <w:tcPr>
            <w:tcW w:w="20" w:type="pct"/>
          </w:tcPr>
          <w:p w14:paraId="33D2909C" w14:textId="77777777" w:rsidR="006A262A" w:rsidRDefault="006A262A">
            <w:r>
              <w:t>g103</w:t>
            </w:r>
          </w:p>
        </w:tc>
        <w:tc>
          <w:tcPr>
            <w:tcW w:w="60" w:type="pct"/>
          </w:tcPr>
          <w:p w14:paraId="300280D9" w14:textId="77777777" w:rsidR="006A262A" w:rsidRDefault="006A262A">
            <w:r>
              <w:t>flesh removed from genital area</w:t>
            </w:r>
          </w:p>
        </w:tc>
        <w:tc>
          <w:tcPr>
            <w:tcW w:w="20" w:type="pct"/>
          </w:tcPr>
          <w:p w14:paraId="6B15C5F1" w14:textId="77777777" w:rsidR="006A262A" w:rsidRDefault="006A262A">
            <w:r>
              <w:t>yes</w:t>
            </w:r>
          </w:p>
        </w:tc>
      </w:tr>
      <w:tr w:rsidR="006A262A" w14:paraId="41372B1D" w14:textId="77777777">
        <w:trPr>
          <w:cantSplit/>
        </w:trPr>
        <w:tc>
          <w:tcPr>
            <w:tcW w:w="20" w:type="pct"/>
          </w:tcPr>
          <w:p w14:paraId="66F4DE00" w14:textId="77777777" w:rsidR="006A262A" w:rsidRDefault="006A262A">
            <w:r>
              <w:t>g105</w:t>
            </w:r>
          </w:p>
        </w:tc>
        <w:tc>
          <w:tcPr>
            <w:tcW w:w="60" w:type="pct"/>
          </w:tcPr>
          <w:p w14:paraId="5AF5920C" w14:textId="77777777" w:rsidR="006A262A" w:rsidRDefault="006A262A">
            <w:r>
              <w:t xml:space="preserve">genital area </w:t>
            </w:r>
            <w:proofErr w:type="spellStart"/>
            <w:r>
              <w:t>sewn</w:t>
            </w:r>
            <w:proofErr w:type="spellEnd"/>
            <w:r>
              <w:t xml:space="preserve"> closed</w:t>
            </w:r>
          </w:p>
        </w:tc>
        <w:tc>
          <w:tcPr>
            <w:tcW w:w="20" w:type="pct"/>
          </w:tcPr>
          <w:p w14:paraId="19F0AD5B" w14:textId="77777777" w:rsidR="006A262A" w:rsidRDefault="006A262A">
            <w:r>
              <w:t>yes</w:t>
            </w:r>
          </w:p>
        </w:tc>
      </w:tr>
      <w:tr w:rsidR="006A262A" w14:paraId="19165985" w14:textId="77777777">
        <w:trPr>
          <w:cantSplit/>
        </w:trPr>
        <w:tc>
          <w:tcPr>
            <w:tcW w:w="20" w:type="pct"/>
          </w:tcPr>
          <w:p w14:paraId="7C7DD411" w14:textId="77777777" w:rsidR="006A262A" w:rsidRDefault="006A262A">
            <w:r>
              <w:t>g106</w:t>
            </w:r>
          </w:p>
        </w:tc>
        <w:tc>
          <w:tcPr>
            <w:tcW w:w="60" w:type="pct"/>
          </w:tcPr>
          <w:p w14:paraId="023D9CE5" w14:textId="77777777" w:rsidR="006A262A" w:rsidRDefault="006A262A">
            <w:r>
              <w:t>age at circumcision (in years)</w:t>
            </w:r>
          </w:p>
        </w:tc>
        <w:tc>
          <w:tcPr>
            <w:tcW w:w="20" w:type="pct"/>
          </w:tcPr>
          <w:p w14:paraId="10B8B577" w14:textId="77777777" w:rsidR="006A262A" w:rsidRDefault="006A262A">
            <w:r>
              <w:t>15</w:t>
            </w:r>
          </w:p>
        </w:tc>
      </w:tr>
      <w:tr w:rsidR="006A262A" w14:paraId="0763FFBA" w14:textId="77777777">
        <w:trPr>
          <w:cantSplit/>
        </w:trPr>
        <w:tc>
          <w:tcPr>
            <w:tcW w:w="20" w:type="pct"/>
          </w:tcPr>
          <w:p w14:paraId="09751225" w14:textId="77777777" w:rsidR="006A262A" w:rsidRDefault="006A262A">
            <w:r>
              <w:t>g107</w:t>
            </w:r>
          </w:p>
        </w:tc>
        <w:tc>
          <w:tcPr>
            <w:tcW w:w="60" w:type="pct"/>
          </w:tcPr>
          <w:p w14:paraId="6B45CC36" w14:textId="77777777" w:rsidR="006A262A" w:rsidRDefault="006A262A">
            <w:r>
              <w:t>person who performed circumcision</w:t>
            </w:r>
          </w:p>
        </w:tc>
        <w:tc>
          <w:tcPr>
            <w:tcW w:w="20" w:type="pct"/>
          </w:tcPr>
          <w:p w14:paraId="6FB82B5A" w14:textId="77777777" w:rsidR="006A262A" w:rsidRDefault="006A262A">
            <w:r>
              <w:t xml:space="preserve">traditional </w:t>
            </w:r>
          </w:p>
        </w:tc>
      </w:tr>
      <w:tr w:rsidR="006A262A" w14:paraId="37189CEF" w14:textId="77777777">
        <w:trPr>
          <w:cantSplit/>
        </w:trPr>
        <w:tc>
          <w:tcPr>
            <w:tcW w:w="20" w:type="pct"/>
          </w:tcPr>
          <w:p w14:paraId="225648EE" w14:textId="77777777" w:rsidR="006A262A" w:rsidRDefault="006A262A">
            <w:r>
              <w:t>g108</w:t>
            </w:r>
          </w:p>
        </w:tc>
        <w:tc>
          <w:tcPr>
            <w:tcW w:w="60" w:type="pct"/>
          </w:tcPr>
          <w:p w14:paraId="63389B70" w14:textId="77777777" w:rsidR="006A262A" w:rsidRDefault="006A262A">
            <w:r>
              <w:t>number of daughters circumcised</w:t>
            </w:r>
          </w:p>
        </w:tc>
        <w:tc>
          <w:tcPr>
            <w:tcW w:w="20" w:type="pct"/>
          </w:tcPr>
          <w:p w14:paraId="0DB014BF" w14:textId="77777777" w:rsidR="006A262A" w:rsidRDefault="006A262A">
            <w:r>
              <w:t>no daughter circumcised</w:t>
            </w:r>
          </w:p>
        </w:tc>
      </w:tr>
      <w:tr w:rsidR="006A262A" w14:paraId="1B1E8904" w14:textId="77777777">
        <w:trPr>
          <w:cantSplit/>
        </w:trPr>
        <w:tc>
          <w:tcPr>
            <w:tcW w:w="20" w:type="pct"/>
          </w:tcPr>
          <w:p w14:paraId="4649437B" w14:textId="77777777" w:rsidR="006A262A" w:rsidRDefault="006A262A">
            <w:r>
              <w:t>g116</w:t>
            </w:r>
          </w:p>
        </w:tc>
        <w:tc>
          <w:tcPr>
            <w:tcW w:w="60" w:type="pct"/>
          </w:tcPr>
          <w:p w14:paraId="03AEAA8B" w14:textId="77777777" w:rsidR="006A262A" w:rsidRDefault="006A262A">
            <w:r>
              <w:t>intends to have daughter(s) circumcised in future</w:t>
            </w:r>
          </w:p>
        </w:tc>
        <w:tc>
          <w:tcPr>
            <w:tcW w:w="20" w:type="pct"/>
          </w:tcPr>
          <w:p w14:paraId="5ED13657" w14:textId="77777777" w:rsidR="006A262A" w:rsidRDefault="006A262A">
            <w:r>
              <w:t>yes</w:t>
            </w:r>
          </w:p>
        </w:tc>
      </w:tr>
      <w:tr w:rsidR="006A262A" w14:paraId="3F0B92DA" w14:textId="77777777">
        <w:trPr>
          <w:cantSplit/>
        </w:trPr>
        <w:tc>
          <w:tcPr>
            <w:tcW w:w="20" w:type="pct"/>
          </w:tcPr>
          <w:p w14:paraId="7D7B1705" w14:textId="77777777" w:rsidR="006A262A" w:rsidRDefault="006A262A">
            <w:r>
              <w:t>g117a</w:t>
            </w:r>
          </w:p>
        </w:tc>
        <w:tc>
          <w:tcPr>
            <w:tcW w:w="60" w:type="pct"/>
          </w:tcPr>
          <w:p w14:paraId="762F2056" w14:textId="77777777" w:rsidR="006A262A" w:rsidRDefault="006A262A">
            <w:r>
              <w:t>cleanliness/hygiene: female circumcision benefit</w:t>
            </w:r>
          </w:p>
        </w:tc>
        <w:tc>
          <w:tcPr>
            <w:tcW w:w="20" w:type="pct"/>
          </w:tcPr>
          <w:p w14:paraId="08F87776" w14:textId="77777777" w:rsidR="006A262A" w:rsidRDefault="006A262A">
            <w:r>
              <w:t>no</w:t>
            </w:r>
          </w:p>
        </w:tc>
      </w:tr>
      <w:tr w:rsidR="006A262A" w14:paraId="3C2863E2" w14:textId="77777777">
        <w:trPr>
          <w:cantSplit/>
        </w:trPr>
        <w:tc>
          <w:tcPr>
            <w:tcW w:w="20" w:type="pct"/>
          </w:tcPr>
          <w:p w14:paraId="3A0D9CBF" w14:textId="77777777" w:rsidR="006A262A" w:rsidRDefault="006A262A">
            <w:r>
              <w:t>g117b</w:t>
            </w:r>
          </w:p>
        </w:tc>
        <w:tc>
          <w:tcPr>
            <w:tcW w:w="60" w:type="pct"/>
          </w:tcPr>
          <w:p w14:paraId="37432647" w14:textId="77777777" w:rsidR="006A262A" w:rsidRDefault="006A262A">
            <w:r>
              <w:t>social acceptance: female circumcision benefit</w:t>
            </w:r>
          </w:p>
        </w:tc>
        <w:tc>
          <w:tcPr>
            <w:tcW w:w="20" w:type="pct"/>
          </w:tcPr>
          <w:p w14:paraId="262031EF" w14:textId="77777777" w:rsidR="006A262A" w:rsidRDefault="006A262A">
            <w:r>
              <w:t>yes</w:t>
            </w:r>
          </w:p>
        </w:tc>
      </w:tr>
      <w:tr w:rsidR="006A262A" w14:paraId="69E82CF1" w14:textId="77777777">
        <w:trPr>
          <w:cantSplit/>
        </w:trPr>
        <w:tc>
          <w:tcPr>
            <w:tcW w:w="20" w:type="pct"/>
          </w:tcPr>
          <w:p w14:paraId="748CA892" w14:textId="77777777" w:rsidR="006A262A" w:rsidRDefault="006A262A">
            <w:r>
              <w:t>g117c</w:t>
            </w:r>
          </w:p>
        </w:tc>
        <w:tc>
          <w:tcPr>
            <w:tcW w:w="60" w:type="pct"/>
          </w:tcPr>
          <w:p w14:paraId="532BD037" w14:textId="77777777" w:rsidR="006A262A" w:rsidRDefault="006A262A">
            <w:r>
              <w:t>better marriage prospects: female circumcision benefit</w:t>
            </w:r>
          </w:p>
        </w:tc>
        <w:tc>
          <w:tcPr>
            <w:tcW w:w="20" w:type="pct"/>
          </w:tcPr>
          <w:p w14:paraId="52DFAC77" w14:textId="77777777" w:rsidR="006A262A" w:rsidRDefault="006A262A">
            <w:r>
              <w:t>yes</w:t>
            </w:r>
          </w:p>
        </w:tc>
      </w:tr>
      <w:tr w:rsidR="006A262A" w14:paraId="4128BE9E" w14:textId="77777777">
        <w:trPr>
          <w:cantSplit/>
        </w:trPr>
        <w:tc>
          <w:tcPr>
            <w:tcW w:w="20" w:type="pct"/>
          </w:tcPr>
          <w:p w14:paraId="0B10FFFB" w14:textId="77777777" w:rsidR="006A262A" w:rsidRDefault="006A262A">
            <w:r>
              <w:t>g117d</w:t>
            </w:r>
          </w:p>
        </w:tc>
        <w:tc>
          <w:tcPr>
            <w:tcW w:w="60" w:type="pct"/>
          </w:tcPr>
          <w:p w14:paraId="2638FF46" w14:textId="77777777" w:rsidR="006A262A" w:rsidRDefault="006A262A">
            <w:r>
              <w:t>virginity/prevent premarital sex: female circumcision benefit</w:t>
            </w:r>
          </w:p>
        </w:tc>
        <w:tc>
          <w:tcPr>
            <w:tcW w:w="20" w:type="pct"/>
          </w:tcPr>
          <w:p w14:paraId="73A5F805" w14:textId="77777777" w:rsidR="006A262A" w:rsidRDefault="006A262A">
            <w:r>
              <w:t>no</w:t>
            </w:r>
          </w:p>
        </w:tc>
      </w:tr>
      <w:tr w:rsidR="006A262A" w14:paraId="75B97BB0" w14:textId="77777777">
        <w:trPr>
          <w:cantSplit/>
        </w:trPr>
        <w:tc>
          <w:tcPr>
            <w:tcW w:w="20" w:type="pct"/>
          </w:tcPr>
          <w:p w14:paraId="53259554" w14:textId="77777777" w:rsidR="006A262A" w:rsidRDefault="006A262A">
            <w:r>
              <w:t>g117e</w:t>
            </w:r>
          </w:p>
        </w:tc>
        <w:tc>
          <w:tcPr>
            <w:tcW w:w="60" w:type="pct"/>
          </w:tcPr>
          <w:p w14:paraId="63DEA0DD" w14:textId="77777777" w:rsidR="006A262A" w:rsidRDefault="006A262A">
            <w:r>
              <w:t>greater sexual pleasure for men: female circumcision benefit</w:t>
            </w:r>
          </w:p>
        </w:tc>
        <w:tc>
          <w:tcPr>
            <w:tcW w:w="20" w:type="pct"/>
          </w:tcPr>
          <w:p w14:paraId="6ECE26F5" w14:textId="77777777" w:rsidR="006A262A" w:rsidRDefault="006A262A">
            <w:r>
              <w:t>no</w:t>
            </w:r>
          </w:p>
        </w:tc>
      </w:tr>
      <w:tr w:rsidR="006A262A" w14:paraId="3EFDF425" w14:textId="77777777">
        <w:trPr>
          <w:cantSplit/>
        </w:trPr>
        <w:tc>
          <w:tcPr>
            <w:tcW w:w="20" w:type="pct"/>
          </w:tcPr>
          <w:p w14:paraId="67CB0459" w14:textId="77777777" w:rsidR="006A262A" w:rsidRDefault="006A262A">
            <w:r>
              <w:t>g117f</w:t>
            </w:r>
          </w:p>
        </w:tc>
        <w:tc>
          <w:tcPr>
            <w:tcW w:w="60" w:type="pct"/>
          </w:tcPr>
          <w:p w14:paraId="7272BC72" w14:textId="77777777" w:rsidR="006A262A" w:rsidRDefault="006A262A">
            <w:r>
              <w:t>religious approval: female circumcision benefit</w:t>
            </w:r>
          </w:p>
        </w:tc>
        <w:tc>
          <w:tcPr>
            <w:tcW w:w="20" w:type="pct"/>
          </w:tcPr>
          <w:p w14:paraId="36B453C1" w14:textId="77777777" w:rsidR="006A262A" w:rsidRDefault="006A262A">
            <w:r>
              <w:t>no</w:t>
            </w:r>
          </w:p>
        </w:tc>
      </w:tr>
      <w:tr w:rsidR="006A262A" w14:paraId="2CC9B153" w14:textId="77777777">
        <w:trPr>
          <w:cantSplit/>
        </w:trPr>
        <w:tc>
          <w:tcPr>
            <w:tcW w:w="20" w:type="pct"/>
          </w:tcPr>
          <w:p w14:paraId="2F8C11E6" w14:textId="77777777" w:rsidR="006A262A" w:rsidRDefault="006A262A">
            <w:r>
              <w:t>g117j</w:t>
            </w:r>
          </w:p>
        </w:tc>
        <w:tc>
          <w:tcPr>
            <w:tcW w:w="60" w:type="pct"/>
          </w:tcPr>
          <w:p w14:paraId="2B9771F5" w14:textId="77777777" w:rsidR="006A262A" w:rsidRDefault="006A262A">
            <w:r>
              <w:t xml:space="preserve">no opinion/don't </w:t>
            </w:r>
            <w:proofErr w:type="gramStart"/>
            <w:r>
              <w:t>know:</w:t>
            </w:r>
            <w:proofErr w:type="gramEnd"/>
            <w:r>
              <w:t xml:space="preserve"> female circumcision benefit</w:t>
            </w:r>
          </w:p>
        </w:tc>
        <w:tc>
          <w:tcPr>
            <w:tcW w:w="20" w:type="pct"/>
          </w:tcPr>
          <w:p w14:paraId="6BFB8FD4" w14:textId="77777777" w:rsidR="006A262A" w:rsidRDefault="006A262A">
            <w:r>
              <w:t>no</w:t>
            </w:r>
          </w:p>
        </w:tc>
      </w:tr>
      <w:tr w:rsidR="006A262A" w14:paraId="5EA126AC" w14:textId="77777777">
        <w:trPr>
          <w:cantSplit/>
        </w:trPr>
        <w:tc>
          <w:tcPr>
            <w:tcW w:w="20" w:type="pct"/>
          </w:tcPr>
          <w:p w14:paraId="50A499FD" w14:textId="77777777" w:rsidR="006A262A" w:rsidRDefault="006A262A">
            <w:r>
              <w:t>g117x</w:t>
            </w:r>
          </w:p>
        </w:tc>
        <w:tc>
          <w:tcPr>
            <w:tcW w:w="60" w:type="pct"/>
          </w:tcPr>
          <w:p w14:paraId="55B45AC5" w14:textId="77777777" w:rsidR="006A262A" w:rsidRDefault="006A262A">
            <w:r>
              <w:t>other: female circumcision benefit</w:t>
            </w:r>
          </w:p>
        </w:tc>
        <w:tc>
          <w:tcPr>
            <w:tcW w:w="20" w:type="pct"/>
          </w:tcPr>
          <w:p w14:paraId="030B2BEF" w14:textId="77777777" w:rsidR="006A262A" w:rsidRDefault="006A262A">
            <w:r>
              <w:t>no</w:t>
            </w:r>
          </w:p>
        </w:tc>
      </w:tr>
      <w:tr w:rsidR="006A262A" w14:paraId="67ECF399" w14:textId="77777777">
        <w:trPr>
          <w:cantSplit/>
        </w:trPr>
        <w:tc>
          <w:tcPr>
            <w:tcW w:w="20" w:type="pct"/>
          </w:tcPr>
          <w:p w14:paraId="67556CD3" w14:textId="77777777" w:rsidR="006A262A" w:rsidRDefault="006A262A">
            <w:r>
              <w:t>g117y</w:t>
            </w:r>
          </w:p>
        </w:tc>
        <w:tc>
          <w:tcPr>
            <w:tcW w:w="60" w:type="pct"/>
          </w:tcPr>
          <w:p w14:paraId="533CD16A" w14:textId="77777777" w:rsidR="006A262A" w:rsidRDefault="006A262A">
            <w:r>
              <w:t>no benefit from female circumcision</w:t>
            </w:r>
          </w:p>
        </w:tc>
        <w:tc>
          <w:tcPr>
            <w:tcW w:w="20" w:type="pct"/>
          </w:tcPr>
          <w:p w14:paraId="5F3AA586" w14:textId="77777777" w:rsidR="006A262A" w:rsidRDefault="006A262A">
            <w:r>
              <w:t>no</w:t>
            </w:r>
          </w:p>
        </w:tc>
      </w:tr>
      <w:tr w:rsidR="006A262A" w14:paraId="6226C42B" w14:textId="77777777">
        <w:trPr>
          <w:cantSplit/>
        </w:trPr>
        <w:tc>
          <w:tcPr>
            <w:tcW w:w="20" w:type="pct"/>
          </w:tcPr>
          <w:p w14:paraId="084A2055" w14:textId="77777777" w:rsidR="006A262A" w:rsidRDefault="006A262A">
            <w:r>
              <w:t>g118</w:t>
            </w:r>
          </w:p>
        </w:tc>
        <w:tc>
          <w:tcPr>
            <w:tcW w:w="60" w:type="pct"/>
          </w:tcPr>
          <w:p w14:paraId="1EC71800" w14:textId="77777777" w:rsidR="006A262A" w:rsidRDefault="006A262A">
            <w:r>
              <w:t>female circumcision required by religion</w:t>
            </w:r>
          </w:p>
        </w:tc>
        <w:tc>
          <w:tcPr>
            <w:tcW w:w="20" w:type="pct"/>
          </w:tcPr>
          <w:p w14:paraId="56F0778A" w14:textId="77777777" w:rsidR="006A262A" w:rsidRDefault="006A262A">
            <w:r>
              <w:t>yes</w:t>
            </w:r>
          </w:p>
        </w:tc>
      </w:tr>
      <w:tr w:rsidR="006A262A" w14:paraId="781920E2" w14:textId="77777777">
        <w:trPr>
          <w:cantSplit/>
        </w:trPr>
        <w:tc>
          <w:tcPr>
            <w:tcW w:w="20" w:type="pct"/>
          </w:tcPr>
          <w:p w14:paraId="04409A10" w14:textId="77777777" w:rsidR="006A262A" w:rsidRDefault="006A262A">
            <w:r>
              <w:t>g119</w:t>
            </w:r>
          </w:p>
        </w:tc>
        <w:tc>
          <w:tcPr>
            <w:tcW w:w="60" w:type="pct"/>
          </w:tcPr>
          <w:p w14:paraId="3D6315A1" w14:textId="77777777" w:rsidR="006A262A" w:rsidRDefault="006A262A">
            <w:r>
              <w:t>female circumcision: continue or be stopped</w:t>
            </w:r>
          </w:p>
        </w:tc>
        <w:tc>
          <w:tcPr>
            <w:tcW w:w="20" w:type="pct"/>
          </w:tcPr>
          <w:p w14:paraId="1D4195B6" w14:textId="77777777" w:rsidR="006A262A" w:rsidRDefault="006A262A">
            <w:r>
              <w:t>continued</w:t>
            </w:r>
          </w:p>
        </w:tc>
      </w:tr>
      <w:tr w:rsidR="006A262A" w14:paraId="2EDC8B71" w14:textId="77777777">
        <w:trPr>
          <w:cantSplit/>
        </w:trPr>
        <w:tc>
          <w:tcPr>
            <w:tcW w:w="20" w:type="pct"/>
          </w:tcPr>
          <w:p w14:paraId="770F8006" w14:textId="77777777" w:rsidR="006A262A" w:rsidRDefault="006A262A">
            <w:proofErr w:type="spellStart"/>
            <w:r>
              <w:t>szone</w:t>
            </w:r>
            <w:proofErr w:type="spellEnd"/>
          </w:p>
        </w:tc>
        <w:tc>
          <w:tcPr>
            <w:tcW w:w="60" w:type="pct"/>
          </w:tcPr>
          <w:p w14:paraId="28AF652F" w14:textId="77777777" w:rsidR="006A262A" w:rsidRDefault="006A262A">
            <w:r>
              <w:t>geographical zone</w:t>
            </w:r>
          </w:p>
        </w:tc>
        <w:tc>
          <w:tcPr>
            <w:tcW w:w="20" w:type="pct"/>
          </w:tcPr>
          <w:p w14:paraId="6BC9916A" w14:textId="77777777" w:rsidR="006A262A" w:rsidRDefault="006A262A">
            <w:r>
              <w:t>central</w:t>
            </w:r>
          </w:p>
        </w:tc>
      </w:tr>
      <w:tr w:rsidR="006A262A" w14:paraId="0EC088A9" w14:textId="77777777">
        <w:trPr>
          <w:cantSplit/>
        </w:trPr>
        <w:tc>
          <w:tcPr>
            <w:tcW w:w="20" w:type="pct"/>
          </w:tcPr>
          <w:p w14:paraId="5DDE324F" w14:textId="77777777" w:rsidR="006A262A" w:rsidRDefault="006A262A">
            <w:proofErr w:type="spellStart"/>
            <w:r>
              <w:t>shreg</w:t>
            </w:r>
            <w:proofErr w:type="spellEnd"/>
          </w:p>
        </w:tc>
        <w:tc>
          <w:tcPr>
            <w:tcW w:w="60" w:type="pct"/>
          </w:tcPr>
          <w:p w14:paraId="303CECBF" w14:textId="77777777" w:rsidR="006A262A" w:rsidRDefault="006A262A">
            <w:r>
              <w:t>health regions</w:t>
            </w:r>
          </w:p>
        </w:tc>
        <w:tc>
          <w:tcPr>
            <w:tcW w:w="20" w:type="pct"/>
          </w:tcPr>
          <w:p w14:paraId="2C533261" w14:textId="77777777" w:rsidR="006A262A" w:rsidRDefault="006A262A">
            <w:r>
              <w:t>periphery</w:t>
            </w:r>
          </w:p>
        </w:tc>
      </w:tr>
    </w:tbl>
    <w:p w14:paraId="0B477192" w14:textId="77777777" w:rsidR="006A262A" w:rsidRDefault="006A262A"/>
    <w:p w14:paraId="1F4BA44F" w14:textId="391208A6" w:rsidR="00F71371" w:rsidRDefault="00F71371" w:rsidP="00F71371"/>
    <w:sectPr w:rsidR="00F713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4" w:author="Maximilian Weinreb" w:date="2022-04-28T09:51:00Z" w:initials="MW">
    <w:p w14:paraId="78BF470F" w14:textId="54B0DF28" w:rsidR="00E11892" w:rsidRDefault="00E11892">
      <w:pPr>
        <w:pStyle w:val="CommentText"/>
      </w:pPr>
      <w:r>
        <w:rPr>
          <w:rStyle w:val="CommentReference"/>
        </w:rPr>
        <w:annotationRef/>
      </w:r>
      <w:r>
        <w:t>Not sure how to format this. Looks a little weird with the ’s unitalicized</w:t>
      </w:r>
    </w:p>
  </w:comment>
  <w:comment w:id="67" w:author="Maximilian Weinreb" w:date="2022-04-28T09:56:00Z" w:initials="MW">
    <w:p w14:paraId="2E407A3A" w14:textId="7AED2D2F" w:rsidR="00AA5DB1" w:rsidRDefault="00AA5DB1">
      <w:pPr>
        <w:pStyle w:val="CommentText"/>
      </w:pPr>
      <w:r>
        <w:rPr>
          <w:rStyle w:val="CommentReference"/>
        </w:rPr>
        <w:annotationRef/>
      </w:r>
      <w:r>
        <w:t>replace with “home directory” since that’s what we said above?</w:t>
      </w:r>
    </w:p>
  </w:comment>
  <w:comment w:id="68" w:author="Jenny Trinitapoli" w:date="2022-05-02T08:07:00Z" w:initials="JT">
    <w:p w14:paraId="646204A9" w14:textId="23F1ECDA" w:rsidR="00A133AA" w:rsidRDefault="00A133AA">
      <w:pPr>
        <w:pStyle w:val="CommentText"/>
      </w:pPr>
      <w:r>
        <w:rPr>
          <w:rStyle w:val="CommentReference"/>
        </w:rPr>
        <w:annotationRef/>
      </w:r>
      <w:r>
        <w:t>Good catch!</w:t>
      </w:r>
    </w:p>
  </w:comment>
  <w:comment w:id="75" w:author="Maximilian Weinreb" w:date="2022-04-28T10:10:00Z" w:initials="MW">
    <w:p w14:paraId="15E0625D" w14:textId="4F6AE335" w:rsidR="00A66958" w:rsidRDefault="00A66958">
      <w:pPr>
        <w:pStyle w:val="CommentText"/>
      </w:pPr>
      <w:r>
        <w:rPr>
          <w:rStyle w:val="CommentReference"/>
        </w:rPr>
        <w:annotationRef/>
      </w:r>
      <w:r>
        <w:t>In the updated help file I have a more concise definition that links to other Stata help files. Let me know which one you think is better</w:t>
      </w:r>
    </w:p>
  </w:comment>
  <w:comment w:id="79" w:author="Maximilian Weinreb" w:date="2022-04-28T10:19:00Z" w:initials="MW">
    <w:p w14:paraId="1A6B2136" w14:textId="36EC7DAF" w:rsidR="001A724A" w:rsidRDefault="001A724A">
      <w:pPr>
        <w:pStyle w:val="CommentText"/>
      </w:pPr>
      <w:r>
        <w:rPr>
          <w:rStyle w:val="CommentReference"/>
        </w:rPr>
        <w:annotationRef/>
      </w:r>
      <w:r>
        <w:t>The code doesn’t reflect this</w:t>
      </w:r>
    </w:p>
  </w:comment>
  <w:comment w:id="80" w:author="Jenny Trinitapoli" w:date="2022-05-02T08:38:00Z" w:initials="JT">
    <w:p w14:paraId="16FBD06D" w14:textId="6B1D3B9F" w:rsidR="00B61704" w:rsidRDefault="00B61704">
      <w:pPr>
        <w:pStyle w:val="CommentText"/>
      </w:pPr>
      <w:r>
        <w:rPr>
          <w:rStyle w:val="CommentReference"/>
        </w:rPr>
        <w:annotationRef/>
      </w:r>
      <w:r>
        <w:t>Great catch! Better now?</w:t>
      </w:r>
    </w:p>
  </w:comment>
  <w:comment w:id="87" w:author="Maximilian Weinreb" w:date="2022-04-28T10:18:00Z" w:initials="MW">
    <w:p w14:paraId="28E6E76C" w14:textId="1FC1001F" w:rsidR="001A724A" w:rsidRDefault="001A724A">
      <w:pPr>
        <w:pStyle w:val="CommentText"/>
      </w:pPr>
      <w:r>
        <w:rPr>
          <w:rStyle w:val="CommentReference"/>
        </w:rPr>
        <w:annotationRef/>
      </w:r>
      <w:r>
        <w:t>Wasn’t 2a also using Georgia font? So how would that improve legibility from the previous output</w:t>
      </w:r>
    </w:p>
  </w:comment>
  <w:comment w:id="88" w:author="Jenny Trinitapoli" w:date="2022-05-02T08:12:00Z" w:initials="JT">
    <w:p w14:paraId="20DCD981" w14:textId="37CC534B" w:rsidR="00E5605E" w:rsidRDefault="00E5605E">
      <w:pPr>
        <w:pStyle w:val="CommentText"/>
      </w:pPr>
      <w:r>
        <w:rPr>
          <w:rStyle w:val="CommentReference"/>
        </w:rPr>
        <w:annotationRef/>
      </w:r>
      <w:r>
        <w:t>Good catch! I removed it from 2a and emphasized it here, instead. (This flow made more sense to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BF470F" w15:done="0"/>
  <w15:commentEx w15:paraId="2E407A3A" w15:done="0"/>
  <w15:commentEx w15:paraId="646204A9" w15:paraIdParent="2E407A3A" w15:done="0"/>
  <w15:commentEx w15:paraId="15E0625D" w15:done="0"/>
  <w15:commentEx w15:paraId="1A6B2136" w15:done="0"/>
  <w15:commentEx w15:paraId="16FBD06D" w15:paraIdParent="1A6B2136" w15:done="0"/>
  <w15:commentEx w15:paraId="28E6E76C" w15:done="0"/>
  <w15:commentEx w15:paraId="20DCD981" w15:paraIdParent="28E6E7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47FA6" w16cex:dateUtc="2022-04-28T07:51:00Z"/>
  <w16cex:commentExtensible w16cex:durableId="261480E0" w16cex:dateUtc="2022-04-28T07:56:00Z"/>
  <w16cex:commentExtensible w16cex:durableId="261A0FC9" w16cex:dateUtc="2022-05-02T06:07:00Z"/>
  <w16cex:commentExtensible w16cex:durableId="26148427" w16cex:dateUtc="2022-04-28T08:10:00Z"/>
  <w16cex:commentExtensible w16cex:durableId="26148630" w16cex:dateUtc="2022-04-28T08:19:00Z"/>
  <w16cex:commentExtensible w16cex:durableId="261A170D" w16cex:dateUtc="2022-05-02T06:38:00Z"/>
  <w16cex:commentExtensible w16cex:durableId="26148608" w16cex:dateUtc="2022-04-28T08:18:00Z"/>
  <w16cex:commentExtensible w16cex:durableId="261A1107" w16cex:dateUtc="2022-05-02T0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BF470F" w16cid:durableId="26147FA6"/>
  <w16cid:commentId w16cid:paraId="2E407A3A" w16cid:durableId="261480E0"/>
  <w16cid:commentId w16cid:paraId="646204A9" w16cid:durableId="261A0FC9"/>
  <w16cid:commentId w16cid:paraId="15E0625D" w16cid:durableId="26148427"/>
  <w16cid:commentId w16cid:paraId="1A6B2136" w16cid:durableId="26148630"/>
  <w16cid:commentId w16cid:paraId="16FBD06D" w16cid:durableId="261A170D"/>
  <w16cid:commentId w16cid:paraId="28E6E76C" w16cid:durableId="26148608"/>
  <w16cid:commentId w16cid:paraId="20DCD981" w16cid:durableId="261A11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58EB2" w14:textId="77777777" w:rsidR="00FA42A1" w:rsidRDefault="00FA42A1">
      <w:r>
        <w:separator/>
      </w:r>
    </w:p>
  </w:endnote>
  <w:endnote w:type="continuationSeparator" w:id="0">
    <w:p w14:paraId="733A568F" w14:textId="77777777" w:rsidR="00FA42A1" w:rsidRDefault="00FA4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51349"/>
      <w:docPartObj>
        <w:docPartGallery w:val="Page Numbers (Bottom of Page)"/>
        <w:docPartUnique/>
      </w:docPartObj>
    </w:sdtPr>
    <w:sdtEndPr>
      <w:rPr>
        <w:noProof/>
      </w:rPr>
    </w:sdtEndPr>
    <w:sdtContent>
      <w:p w14:paraId="6BC69159" w14:textId="77777777" w:rsidR="003A09EE" w:rsidRDefault="003A09EE">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3BC2E8DC" w14:textId="77777777" w:rsidR="003A09EE" w:rsidRDefault="003A0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CB792" w14:textId="77777777" w:rsidR="00FA42A1" w:rsidRDefault="00FA42A1">
      <w:r>
        <w:separator/>
      </w:r>
    </w:p>
  </w:footnote>
  <w:footnote w:type="continuationSeparator" w:id="0">
    <w:p w14:paraId="3911E472" w14:textId="77777777" w:rsidR="00FA42A1" w:rsidRDefault="00FA42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7844"/>
    <w:multiLevelType w:val="hybridMultilevel"/>
    <w:tmpl w:val="96CA5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E3AA2"/>
    <w:multiLevelType w:val="multilevel"/>
    <w:tmpl w:val="E4204B1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6A9D6458"/>
    <w:multiLevelType w:val="multilevel"/>
    <w:tmpl w:val="E4204B1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387684755">
    <w:abstractNumId w:val="1"/>
  </w:num>
  <w:num w:numId="2" w16cid:durableId="780534875">
    <w:abstractNumId w:val="0"/>
  </w:num>
  <w:num w:numId="3" w16cid:durableId="148500935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y Trinitapoli">
    <w15:presenceInfo w15:providerId="AD" w15:userId="S::jennytrini@uchicago.edu::1591fa17-a2d6-4ae8-a4e1-089d64d1c0c2"/>
  </w15:person>
  <w15:person w15:author="Maximilian Weinreb">
    <w15:presenceInfo w15:providerId="AD" w15:userId="S::maximilian.weinrebmd@stu.austinisd.org::ac592b24-a80e-4a03-ae6e-b6b7ad05a9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75"/>
    <w:rsid w:val="000027A8"/>
    <w:rsid w:val="00004B5F"/>
    <w:rsid w:val="000055A9"/>
    <w:rsid w:val="00006D19"/>
    <w:rsid w:val="000154D5"/>
    <w:rsid w:val="00015CE6"/>
    <w:rsid w:val="00022B3F"/>
    <w:rsid w:val="00022EF9"/>
    <w:rsid w:val="00036520"/>
    <w:rsid w:val="00061C2E"/>
    <w:rsid w:val="000635F7"/>
    <w:rsid w:val="000702F0"/>
    <w:rsid w:val="00095956"/>
    <w:rsid w:val="00097573"/>
    <w:rsid w:val="000B3501"/>
    <w:rsid w:val="000B4899"/>
    <w:rsid w:val="000C3F2C"/>
    <w:rsid w:val="000C493D"/>
    <w:rsid w:val="000C4A75"/>
    <w:rsid w:val="000E592C"/>
    <w:rsid w:val="000F3887"/>
    <w:rsid w:val="000F7C20"/>
    <w:rsid w:val="00112CBB"/>
    <w:rsid w:val="00135D65"/>
    <w:rsid w:val="00143A65"/>
    <w:rsid w:val="00160E74"/>
    <w:rsid w:val="00183DD8"/>
    <w:rsid w:val="00183FD0"/>
    <w:rsid w:val="00187273"/>
    <w:rsid w:val="00187F35"/>
    <w:rsid w:val="001A724A"/>
    <w:rsid w:val="001E5269"/>
    <w:rsid w:val="002250DA"/>
    <w:rsid w:val="002312A5"/>
    <w:rsid w:val="0025457D"/>
    <w:rsid w:val="00262DC0"/>
    <w:rsid w:val="00286705"/>
    <w:rsid w:val="0029796D"/>
    <w:rsid w:val="002A4346"/>
    <w:rsid w:val="002A6ADE"/>
    <w:rsid w:val="002B2433"/>
    <w:rsid w:val="002C742E"/>
    <w:rsid w:val="002D1E99"/>
    <w:rsid w:val="003018A1"/>
    <w:rsid w:val="0032603B"/>
    <w:rsid w:val="00326B61"/>
    <w:rsid w:val="003307C9"/>
    <w:rsid w:val="00337F46"/>
    <w:rsid w:val="00341381"/>
    <w:rsid w:val="003527FE"/>
    <w:rsid w:val="00362E2B"/>
    <w:rsid w:val="0036400C"/>
    <w:rsid w:val="00373A26"/>
    <w:rsid w:val="00384575"/>
    <w:rsid w:val="00395176"/>
    <w:rsid w:val="003A09EE"/>
    <w:rsid w:val="003A76FB"/>
    <w:rsid w:val="003A7775"/>
    <w:rsid w:val="003B1398"/>
    <w:rsid w:val="003E224A"/>
    <w:rsid w:val="003F008E"/>
    <w:rsid w:val="003F6169"/>
    <w:rsid w:val="003F6BE9"/>
    <w:rsid w:val="00403D42"/>
    <w:rsid w:val="00406B7A"/>
    <w:rsid w:val="00447502"/>
    <w:rsid w:val="00456046"/>
    <w:rsid w:val="004576E1"/>
    <w:rsid w:val="00462D50"/>
    <w:rsid w:val="00473C76"/>
    <w:rsid w:val="00475B59"/>
    <w:rsid w:val="004A129B"/>
    <w:rsid w:val="004A3E85"/>
    <w:rsid w:val="004D3B02"/>
    <w:rsid w:val="0051355B"/>
    <w:rsid w:val="005207A4"/>
    <w:rsid w:val="0053563B"/>
    <w:rsid w:val="00562423"/>
    <w:rsid w:val="00566001"/>
    <w:rsid w:val="0057293C"/>
    <w:rsid w:val="00584CE3"/>
    <w:rsid w:val="00591F09"/>
    <w:rsid w:val="0059549E"/>
    <w:rsid w:val="00597453"/>
    <w:rsid w:val="005B6888"/>
    <w:rsid w:val="005C0400"/>
    <w:rsid w:val="005C4A16"/>
    <w:rsid w:val="00605653"/>
    <w:rsid w:val="00605B98"/>
    <w:rsid w:val="00607115"/>
    <w:rsid w:val="006122B0"/>
    <w:rsid w:val="006134B6"/>
    <w:rsid w:val="006468DC"/>
    <w:rsid w:val="0067180B"/>
    <w:rsid w:val="00697454"/>
    <w:rsid w:val="006A262A"/>
    <w:rsid w:val="006B7DE6"/>
    <w:rsid w:val="006C5CD4"/>
    <w:rsid w:val="006F0F70"/>
    <w:rsid w:val="006F4318"/>
    <w:rsid w:val="00701A14"/>
    <w:rsid w:val="00717E4A"/>
    <w:rsid w:val="00735748"/>
    <w:rsid w:val="00741B96"/>
    <w:rsid w:val="007458E2"/>
    <w:rsid w:val="0074784E"/>
    <w:rsid w:val="00765901"/>
    <w:rsid w:val="00770A9F"/>
    <w:rsid w:val="00792CFF"/>
    <w:rsid w:val="007B70F8"/>
    <w:rsid w:val="007C14CF"/>
    <w:rsid w:val="007F58A5"/>
    <w:rsid w:val="008064AA"/>
    <w:rsid w:val="00811A42"/>
    <w:rsid w:val="008221CA"/>
    <w:rsid w:val="00834914"/>
    <w:rsid w:val="00844804"/>
    <w:rsid w:val="0084698E"/>
    <w:rsid w:val="00847D17"/>
    <w:rsid w:val="00854572"/>
    <w:rsid w:val="00854FF8"/>
    <w:rsid w:val="00875815"/>
    <w:rsid w:val="00884384"/>
    <w:rsid w:val="008C698E"/>
    <w:rsid w:val="008D2234"/>
    <w:rsid w:val="008E5C83"/>
    <w:rsid w:val="008E610A"/>
    <w:rsid w:val="008F1BA6"/>
    <w:rsid w:val="00912375"/>
    <w:rsid w:val="00921202"/>
    <w:rsid w:val="009239DC"/>
    <w:rsid w:val="00934DE9"/>
    <w:rsid w:val="00952BC7"/>
    <w:rsid w:val="009654B2"/>
    <w:rsid w:val="009732A8"/>
    <w:rsid w:val="00977BA1"/>
    <w:rsid w:val="009834E5"/>
    <w:rsid w:val="00991541"/>
    <w:rsid w:val="009A3E3F"/>
    <w:rsid w:val="009A404B"/>
    <w:rsid w:val="009C0242"/>
    <w:rsid w:val="009C27C2"/>
    <w:rsid w:val="009C61C4"/>
    <w:rsid w:val="009D6821"/>
    <w:rsid w:val="009F129D"/>
    <w:rsid w:val="00A133AA"/>
    <w:rsid w:val="00A16C3A"/>
    <w:rsid w:val="00A2467D"/>
    <w:rsid w:val="00A42F83"/>
    <w:rsid w:val="00A60D21"/>
    <w:rsid w:val="00A65765"/>
    <w:rsid w:val="00A66958"/>
    <w:rsid w:val="00A93F25"/>
    <w:rsid w:val="00AA53E5"/>
    <w:rsid w:val="00AA5DB1"/>
    <w:rsid w:val="00AA6E10"/>
    <w:rsid w:val="00AB2A29"/>
    <w:rsid w:val="00AB5F55"/>
    <w:rsid w:val="00AB7E2F"/>
    <w:rsid w:val="00AC0BC2"/>
    <w:rsid w:val="00AC13B1"/>
    <w:rsid w:val="00AE2DFE"/>
    <w:rsid w:val="00B056AD"/>
    <w:rsid w:val="00B119D8"/>
    <w:rsid w:val="00B34D80"/>
    <w:rsid w:val="00B53151"/>
    <w:rsid w:val="00B61704"/>
    <w:rsid w:val="00B64690"/>
    <w:rsid w:val="00B76107"/>
    <w:rsid w:val="00B82EA1"/>
    <w:rsid w:val="00BB34CB"/>
    <w:rsid w:val="00BB5E67"/>
    <w:rsid w:val="00BC6058"/>
    <w:rsid w:val="00BD2D5A"/>
    <w:rsid w:val="00BF704B"/>
    <w:rsid w:val="00C34956"/>
    <w:rsid w:val="00C50E20"/>
    <w:rsid w:val="00C77C6E"/>
    <w:rsid w:val="00C83A69"/>
    <w:rsid w:val="00CA632E"/>
    <w:rsid w:val="00CB4CF6"/>
    <w:rsid w:val="00CE00B5"/>
    <w:rsid w:val="00CE0160"/>
    <w:rsid w:val="00CF12EC"/>
    <w:rsid w:val="00CF640F"/>
    <w:rsid w:val="00D049D3"/>
    <w:rsid w:val="00D47C9F"/>
    <w:rsid w:val="00D65827"/>
    <w:rsid w:val="00DE66E2"/>
    <w:rsid w:val="00DF0CA1"/>
    <w:rsid w:val="00DF106F"/>
    <w:rsid w:val="00DF2F13"/>
    <w:rsid w:val="00E07F89"/>
    <w:rsid w:val="00E11892"/>
    <w:rsid w:val="00E134D2"/>
    <w:rsid w:val="00E21A56"/>
    <w:rsid w:val="00E22D31"/>
    <w:rsid w:val="00E235E3"/>
    <w:rsid w:val="00E26F7A"/>
    <w:rsid w:val="00E33012"/>
    <w:rsid w:val="00E33576"/>
    <w:rsid w:val="00E40D67"/>
    <w:rsid w:val="00E50E72"/>
    <w:rsid w:val="00E5605E"/>
    <w:rsid w:val="00EB7C0F"/>
    <w:rsid w:val="00ED2DAD"/>
    <w:rsid w:val="00F13405"/>
    <w:rsid w:val="00F152A9"/>
    <w:rsid w:val="00F1578A"/>
    <w:rsid w:val="00F30813"/>
    <w:rsid w:val="00F458A4"/>
    <w:rsid w:val="00F51BF7"/>
    <w:rsid w:val="00F633BE"/>
    <w:rsid w:val="00F70E9A"/>
    <w:rsid w:val="00F71371"/>
    <w:rsid w:val="00F855E4"/>
    <w:rsid w:val="00F94644"/>
    <w:rsid w:val="00F94FD0"/>
    <w:rsid w:val="00FA42A1"/>
    <w:rsid w:val="00FA6F72"/>
    <w:rsid w:val="00FA7774"/>
    <w:rsid w:val="00FB2E21"/>
    <w:rsid w:val="00FB37E0"/>
    <w:rsid w:val="00FC7AB0"/>
    <w:rsid w:val="00FE1D23"/>
    <w:rsid w:val="00FE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6367"/>
  <w15:chartTrackingRefBased/>
  <w15:docId w15:val="{B67F00F0-4348-416C-8BD2-06F542CE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C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A7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2B0"/>
    <w:pPr>
      <w:keepNext/>
      <w:keepLines/>
      <w:spacing w:before="200" w:after="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A777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122B0"/>
    <w:pPr>
      <w:keepNext/>
      <w:keepLines/>
      <w:spacing w:before="200" w:after="200" w:line="276" w:lineRule="auto"/>
      <w:outlineLvl w:val="3"/>
    </w:pPr>
    <w:rPr>
      <w:rFonts w:asciiTheme="majorHAnsi" w:eastAsiaTheme="majorEastAsia" w:hAnsiTheme="majorHAnsi" w:cstheme="majorBidi"/>
      <w:b/>
      <w:bCs/>
      <w:i/>
      <w:iCs/>
      <w:color w:val="4472C4"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7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777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77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77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A7775"/>
    <w:rPr>
      <w:i/>
      <w:iCs/>
    </w:rPr>
  </w:style>
  <w:style w:type="character" w:styleId="Hyperlink">
    <w:name w:val="Hyperlink"/>
    <w:basedOn w:val="DefaultParagraphFont"/>
    <w:uiPriority w:val="99"/>
    <w:unhideWhenUsed/>
    <w:rsid w:val="003A7775"/>
    <w:rPr>
      <w:color w:val="0000FF"/>
      <w:u w:val="single"/>
    </w:rPr>
  </w:style>
  <w:style w:type="character" w:styleId="CommentReference">
    <w:name w:val="annotation reference"/>
    <w:basedOn w:val="DefaultParagraphFont"/>
    <w:uiPriority w:val="99"/>
    <w:semiHidden/>
    <w:unhideWhenUsed/>
    <w:rsid w:val="003A7775"/>
    <w:rPr>
      <w:sz w:val="16"/>
      <w:szCs w:val="16"/>
    </w:rPr>
  </w:style>
  <w:style w:type="paragraph" w:styleId="CommentText">
    <w:name w:val="annotation text"/>
    <w:basedOn w:val="Normal"/>
    <w:link w:val="CommentTextChar"/>
    <w:uiPriority w:val="99"/>
    <w:semiHidden/>
    <w:unhideWhenUsed/>
    <w:rsid w:val="003A7775"/>
    <w:rPr>
      <w:sz w:val="20"/>
      <w:szCs w:val="20"/>
    </w:rPr>
  </w:style>
  <w:style w:type="character" w:customStyle="1" w:styleId="CommentTextChar">
    <w:name w:val="Comment Text Char"/>
    <w:basedOn w:val="DefaultParagraphFont"/>
    <w:link w:val="CommentText"/>
    <w:uiPriority w:val="99"/>
    <w:semiHidden/>
    <w:rsid w:val="003A777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A777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3A7775"/>
  </w:style>
  <w:style w:type="paragraph" w:styleId="BalloonText">
    <w:name w:val="Balloon Text"/>
    <w:basedOn w:val="Normal"/>
    <w:link w:val="BalloonTextChar"/>
    <w:uiPriority w:val="99"/>
    <w:semiHidden/>
    <w:unhideWhenUsed/>
    <w:rsid w:val="003A7775"/>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3A777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37F46"/>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37F46"/>
    <w:rPr>
      <w:rFonts w:ascii="Times New Roman" w:eastAsia="Times New Roman" w:hAnsi="Times New Roman" w:cs="Times New Roman"/>
      <w:b/>
      <w:bCs/>
      <w:sz w:val="20"/>
      <w:szCs w:val="20"/>
    </w:rPr>
  </w:style>
  <w:style w:type="character" w:customStyle="1" w:styleId="highlight">
    <w:name w:val="highlight"/>
    <w:basedOn w:val="DefaultParagraphFont"/>
    <w:rsid w:val="00097573"/>
  </w:style>
  <w:style w:type="character" w:customStyle="1" w:styleId="apple-converted-space">
    <w:name w:val="apple-converted-space"/>
    <w:basedOn w:val="DefaultParagraphFont"/>
    <w:rsid w:val="00584CE3"/>
  </w:style>
  <w:style w:type="paragraph" w:styleId="ListParagraph">
    <w:name w:val="List Paragraph"/>
    <w:basedOn w:val="Normal"/>
    <w:uiPriority w:val="34"/>
    <w:qFormat/>
    <w:rsid w:val="00584CE3"/>
    <w:pPr>
      <w:ind w:left="720"/>
      <w:contextualSpacing/>
    </w:pPr>
  </w:style>
  <w:style w:type="paragraph" w:styleId="Revision">
    <w:name w:val="Revision"/>
    <w:hidden/>
    <w:uiPriority w:val="99"/>
    <w:semiHidden/>
    <w:rsid w:val="000154D5"/>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122B0"/>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rsid w:val="006122B0"/>
    <w:rPr>
      <w:rFonts w:asciiTheme="majorHAnsi" w:eastAsiaTheme="majorEastAsia" w:hAnsiTheme="majorHAnsi" w:cstheme="majorBidi"/>
      <w:b/>
      <w:bCs/>
      <w:i/>
      <w:iCs/>
      <w:color w:val="4472C4" w:themeColor="accent1"/>
    </w:rPr>
  </w:style>
  <w:style w:type="character" w:customStyle="1" w:styleId="HeaderChar">
    <w:name w:val="Header Char"/>
    <w:basedOn w:val="DefaultParagraphFont"/>
    <w:link w:val="Header"/>
    <w:uiPriority w:val="99"/>
    <w:rsid w:val="006122B0"/>
    <w:rPr>
      <w:rFonts w:ascii="Georgia" w:eastAsia="Georgia" w:hAnsi="Georgia" w:cs="Georgia"/>
    </w:rPr>
  </w:style>
  <w:style w:type="paragraph" w:styleId="Header">
    <w:name w:val="header"/>
    <w:basedOn w:val="Normal"/>
    <w:link w:val="HeaderChar"/>
    <w:uiPriority w:val="99"/>
    <w:unhideWhenUsed/>
    <w:rsid w:val="006122B0"/>
    <w:pPr>
      <w:tabs>
        <w:tab w:val="center" w:pos="4680"/>
        <w:tab w:val="right" w:pos="9360"/>
      </w:tabs>
      <w:spacing w:after="200" w:line="276" w:lineRule="auto"/>
    </w:pPr>
    <w:rPr>
      <w:rFonts w:ascii="Georgia" w:eastAsia="Georgia" w:hAnsi="Georgia" w:cs="Georgia"/>
      <w:sz w:val="22"/>
      <w:szCs w:val="22"/>
    </w:rPr>
  </w:style>
  <w:style w:type="character" w:customStyle="1" w:styleId="SubtitleChar">
    <w:name w:val="Subtitle Char"/>
    <w:basedOn w:val="DefaultParagraphFont"/>
    <w:link w:val="Subtitle"/>
    <w:uiPriority w:val="11"/>
    <w:rsid w:val="006122B0"/>
    <w:rPr>
      <w:rFonts w:asciiTheme="majorHAnsi" w:eastAsiaTheme="majorEastAsia" w:hAnsiTheme="majorHAnsi" w:cstheme="majorBidi"/>
      <w:i/>
      <w:iCs/>
      <w:color w:val="4472C4" w:themeColor="accent1"/>
      <w:spacing w:val="15"/>
      <w:sz w:val="24"/>
      <w:szCs w:val="24"/>
    </w:rPr>
  </w:style>
  <w:style w:type="paragraph" w:styleId="Subtitle">
    <w:name w:val="Subtitle"/>
    <w:basedOn w:val="Normal"/>
    <w:next w:val="Normal"/>
    <w:link w:val="SubtitleChar"/>
    <w:uiPriority w:val="11"/>
    <w:qFormat/>
    <w:rsid w:val="006122B0"/>
    <w:pPr>
      <w:numPr>
        <w:ilvl w:val="1"/>
      </w:numPr>
      <w:spacing w:after="200" w:line="276" w:lineRule="auto"/>
      <w:ind w:left="86"/>
    </w:pPr>
    <w:rPr>
      <w:rFonts w:asciiTheme="majorHAnsi" w:eastAsiaTheme="majorEastAsia" w:hAnsiTheme="majorHAnsi" w:cstheme="majorBidi"/>
      <w:i/>
      <w:iCs/>
      <w:color w:val="4472C4" w:themeColor="accent1"/>
      <w:spacing w:val="15"/>
    </w:rPr>
  </w:style>
  <w:style w:type="paragraph" w:styleId="NormalIndent">
    <w:name w:val="Normal Indent"/>
    <w:basedOn w:val="Normal"/>
    <w:uiPriority w:val="99"/>
    <w:unhideWhenUsed/>
    <w:rsid w:val="00B82EA1"/>
    <w:pPr>
      <w:spacing w:after="200" w:line="276" w:lineRule="auto"/>
      <w:ind w:left="720"/>
    </w:pPr>
    <w:rPr>
      <w:rFonts w:ascii="Georgia" w:eastAsia="Georgia" w:hAnsi="Georgia" w:cs="Georgia"/>
      <w:sz w:val="22"/>
      <w:szCs w:val="22"/>
    </w:rPr>
  </w:style>
  <w:style w:type="table" w:styleId="TableGrid">
    <w:name w:val="Table Grid"/>
    <w:basedOn w:val="TableNormal"/>
    <w:uiPriority w:val="59"/>
    <w:rsid w:val="00B82E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B82EA1"/>
    <w:pPr>
      <w:spacing w:after="200"/>
    </w:pPr>
    <w:rPr>
      <w:rFonts w:ascii="Georgia" w:eastAsia="Georgia" w:hAnsi="Georgia" w:cs="Georgia"/>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23931">
      <w:bodyDiv w:val="1"/>
      <w:marLeft w:val="0"/>
      <w:marRight w:val="0"/>
      <w:marTop w:val="0"/>
      <w:marBottom w:val="0"/>
      <w:divBdr>
        <w:top w:val="none" w:sz="0" w:space="0" w:color="auto"/>
        <w:left w:val="none" w:sz="0" w:space="0" w:color="auto"/>
        <w:bottom w:val="none" w:sz="0" w:space="0" w:color="auto"/>
        <w:right w:val="none" w:sz="0" w:space="0" w:color="auto"/>
      </w:divBdr>
      <w:divsChild>
        <w:div w:id="1837720006">
          <w:marLeft w:val="480"/>
          <w:marRight w:val="0"/>
          <w:marTop w:val="0"/>
          <w:marBottom w:val="0"/>
          <w:divBdr>
            <w:top w:val="none" w:sz="0" w:space="0" w:color="auto"/>
            <w:left w:val="none" w:sz="0" w:space="0" w:color="auto"/>
            <w:bottom w:val="none" w:sz="0" w:space="0" w:color="auto"/>
            <w:right w:val="none" w:sz="0" w:space="0" w:color="auto"/>
          </w:divBdr>
          <w:divsChild>
            <w:div w:id="14951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0057">
      <w:bodyDiv w:val="1"/>
      <w:marLeft w:val="0"/>
      <w:marRight w:val="0"/>
      <w:marTop w:val="0"/>
      <w:marBottom w:val="0"/>
      <w:divBdr>
        <w:top w:val="none" w:sz="0" w:space="0" w:color="auto"/>
        <w:left w:val="none" w:sz="0" w:space="0" w:color="auto"/>
        <w:bottom w:val="none" w:sz="0" w:space="0" w:color="auto"/>
        <w:right w:val="none" w:sz="0" w:space="0" w:color="auto"/>
      </w:divBdr>
    </w:div>
    <w:div w:id="275606152">
      <w:bodyDiv w:val="1"/>
      <w:marLeft w:val="0"/>
      <w:marRight w:val="0"/>
      <w:marTop w:val="0"/>
      <w:marBottom w:val="0"/>
      <w:divBdr>
        <w:top w:val="none" w:sz="0" w:space="0" w:color="auto"/>
        <w:left w:val="none" w:sz="0" w:space="0" w:color="auto"/>
        <w:bottom w:val="none" w:sz="0" w:space="0" w:color="auto"/>
        <w:right w:val="none" w:sz="0" w:space="0" w:color="auto"/>
      </w:divBdr>
      <w:divsChild>
        <w:div w:id="2087917196">
          <w:marLeft w:val="0"/>
          <w:marRight w:val="0"/>
          <w:marTop w:val="0"/>
          <w:marBottom w:val="0"/>
          <w:divBdr>
            <w:top w:val="none" w:sz="0" w:space="0" w:color="auto"/>
            <w:left w:val="none" w:sz="0" w:space="0" w:color="auto"/>
            <w:bottom w:val="none" w:sz="0" w:space="0" w:color="auto"/>
            <w:right w:val="none" w:sz="0" w:space="0" w:color="auto"/>
          </w:divBdr>
        </w:div>
      </w:divsChild>
    </w:div>
    <w:div w:id="307637115">
      <w:bodyDiv w:val="1"/>
      <w:marLeft w:val="0"/>
      <w:marRight w:val="0"/>
      <w:marTop w:val="0"/>
      <w:marBottom w:val="0"/>
      <w:divBdr>
        <w:top w:val="none" w:sz="0" w:space="0" w:color="auto"/>
        <w:left w:val="none" w:sz="0" w:space="0" w:color="auto"/>
        <w:bottom w:val="none" w:sz="0" w:space="0" w:color="auto"/>
        <w:right w:val="none" w:sz="0" w:space="0" w:color="auto"/>
      </w:divBdr>
    </w:div>
    <w:div w:id="516385153">
      <w:bodyDiv w:val="1"/>
      <w:marLeft w:val="0"/>
      <w:marRight w:val="0"/>
      <w:marTop w:val="0"/>
      <w:marBottom w:val="0"/>
      <w:divBdr>
        <w:top w:val="none" w:sz="0" w:space="0" w:color="auto"/>
        <w:left w:val="none" w:sz="0" w:space="0" w:color="auto"/>
        <w:bottom w:val="none" w:sz="0" w:space="0" w:color="auto"/>
        <w:right w:val="none" w:sz="0" w:space="0" w:color="auto"/>
      </w:divBdr>
    </w:div>
    <w:div w:id="567693234">
      <w:bodyDiv w:val="1"/>
      <w:marLeft w:val="0"/>
      <w:marRight w:val="0"/>
      <w:marTop w:val="0"/>
      <w:marBottom w:val="0"/>
      <w:divBdr>
        <w:top w:val="none" w:sz="0" w:space="0" w:color="auto"/>
        <w:left w:val="none" w:sz="0" w:space="0" w:color="auto"/>
        <w:bottom w:val="none" w:sz="0" w:space="0" w:color="auto"/>
        <w:right w:val="none" w:sz="0" w:space="0" w:color="auto"/>
      </w:divBdr>
    </w:div>
    <w:div w:id="726027383">
      <w:bodyDiv w:val="1"/>
      <w:marLeft w:val="0"/>
      <w:marRight w:val="0"/>
      <w:marTop w:val="0"/>
      <w:marBottom w:val="0"/>
      <w:divBdr>
        <w:top w:val="none" w:sz="0" w:space="0" w:color="auto"/>
        <w:left w:val="none" w:sz="0" w:space="0" w:color="auto"/>
        <w:bottom w:val="none" w:sz="0" w:space="0" w:color="auto"/>
        <w:right w:val="none" w:sz="0" w:space="0" w:color="auto"/>
      </w:divBdr>
      <w:divsChild>
        <w:div w:id="656299389">
          <w:marLeft w:val="480"/>
          <w:marRight w:val="0"/>
          <w:marTop w:val="0"/>
          <w:marBottom w:val="0"/>
          <w:divBdr>
            <w:top w:val="none" w:sz="0" w:space="0" w:color="auto"/>
            <w:left w:val="none" w:sz="0" w:space="0" w:color="auto"/>
            <w:bottom w:val="none" w:sz="0" w:space="0" w:color="auto"/>
            <w:right w:val="none" w:sz="0" w:space="0" w:color="auto"/>
          </w:divBdr>
          <w:divsChild>
            <w:div w:id="14406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39593">
      <w:bodyDiv w:val="1"/>
      <w:marLeft w:val="0"/>
      <w:marRight w:val="0"/>
      <w:marTop w:val="0"/>
      <w:marBottom w:val="0"/>
      <w:divBdr>
        <w:top w:val="none" w:sz="0" w:space="0" w:color="auto"/>
        <w:left w:val="none" w:sz="0" w:space="0" w:color="auto"/>
        <w:bottom w:val="none" w:sz="0" w:space="0" w:color="auto"/>
        <w:right w:val="none" w:sz="0" w:space="0" w:color="auto"/>
      </w:divBdr>
    </w:div>
    <w:div w:id="913859864">
      <w:bodyDiv w:val="1"/>
      <w:marLeft w:val="0"/>
      <w:marRight w:val="0"/>
      <w:marTop w:val="0"/>
      <w:marBottom w:val="0"/>
      <w:divBdr>
        <w:top w:val="none" w:sz="0" w:space="0" w:color="auto"/>
        <w:left w:val="none" w:sz="0" w:space="0" w:color="auto"/>
        <w:bottom w:val="none" w:sz="0" w:space="0" w:color="auto"/>
        <w:right w:val="none" w:sz="0" w:space="0" w:color="auto"/>
      </w:divBdr>
    </w:div>
    <w:div w:id="1537692583">
      <w:bodyDiv w:val="1"/>
      <w:marLeft w:val="0"/>
      <w:marRight w:val="0"/>
      <w:marTop w:val="0"/>
      <w:marBottom w:val="0"/>
      <w:divBdr>
        <w:top w:val="none" w:sz="0" w:space="0" w:color="auto"/>
        <w:left w:val="none" w:sz="0" w:space="0" w:color="auto"/>
        <w:bottom w:val="none" w:sz="0" w:space="0" w:color="auto"/>
        <w:right w:val="none" w:sz="0" w:space="0" w:color="auto"/>
      </w:divBdr>
      <w:divsChild>
        <w:div w:id="1776437582">
          <w:marLeft w:val="480"/>
          <w:marRight w:val="0"/>
          <w:marTop w:val="0"/>
          <w:marBottom w:val="0"/>
          <w:divBdr>
            <w:top w:val="none" w:sz="0" w:space="0" w:color="auto"/>
            <w:left w:val="none" w:sz="0" w:space="0" w:color="auto"/>
            <w:bottom w:val="none" w:sz="0" w:space="0" w:color="auto"/>
            <w:right w:val="none" w:sz="0" w:space="0" w:color="auto"/>
          </w:divBdr>
          <w:divsChild>
            <w:div w:id="8953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0606">
      <w:bodyDiv w:val="1"/>
      <w:marLeft w:val="0"/>
      <w:marRight w:val="0"/>
      <w:marTop w:val="0"/>
      <w:marBottom w:val="0"/>
      <w:divBdr>
        <w:top w:val="none" w:sz="0" w:space="0" w:color="auto"/>
        <w:left w:val="none" w:sz="0" w:space="0" w:color="auto"/>
        <w:bottom w:val="none" w:sz="0" w:space="0" w:color="auto"/>
        <w:right w:val="none" w:sz="0" w:space="0" w:color="auto"/>
      </w:divBdr>
    </w:div>
    <w:div w:id="2068139316">
      <w:bodyDiv w:val="1"/>
      <w:marLeft w:val="0"/>
      <w:marRight w:val="0"/>
      <w:marTop w:val="0"/>
      <w:marBottom w:val="0"/>
      <w:divBdr>
        <w:top w:val="none" w:sz="0" w:space="0" w:color="auto"/>
        <w:left w:val="none" w:sz="0" w:space="0" w:color="auto"/>
        <w:bottom w:val="none" w:sz="0" w:space="0" w:color="auto"/>
        <w:right w:val="none" w:sz="0" w:space="0" w:color="auto"/>
      </w:divBdr>
      <w:divsChild>
        <w:div w:id="749157240">
          <w:marLeft w:val="480"/>
          <w:marRight w:val="0"/>
          <w:marTop w:val="0"/>
          <w:marBottom w:val="0"/>
          <w:divBdr>
            <w:top w:val="none" w:sz="0" w:space="0" w:color="auto"/>
            <w:left w:val="none" w:sz="0" w:space="0" w:color="auto"/>
            <w:bottom w:val="none" w:sz="0" w:space="0" w:color="auto"/>
            <w:right w:val="none" w:sz="0" w:space="0" w:color="auto"/>
          </w:divBdr>
          <w:divsChild>
            <w:div w:id="2201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177/016224390730670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17</Pages>
  <Words>5370</Words>
  <Characters>30612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Weinreb</dc:creator>
  <cp:keywords/>
  <dc:description/>
  <cp:lastModifiedBy>Jenny Trinitapoli</cp:lastModifiedBy>
  <cp:revision>60</cp:revision>
  <dcterms:created xsi:type="dcterms:W3CDTF">2022-01-17T14:10:00Z</dcterms:created>
  <dcterms:modified xsi:type="dcterms:W3CDTF">2022-05-02T06:46:00Z</dcterms:modified>
</cp:coreProperties>
</file>